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urpose"/>
        <w:ind w:left="0" w:right="284" w:hanging="0"/>
        <w:rPr/>
      </w:pPr>
      <w:bookmarkStart w:id="0" w:name="Cover_RemoveText1"/>
      <w:r>
        <w:rPr/>
        <w:t xml:space="preserve">Reference number of document draft: </w:t>
      </w:r>
      <w:bookmarkEnd w:id="0"/>
      <w:r>
        <w:rPr>
          <w:color w:val="FF0000"/>
          <w:sz w:val="52"/>
        </w:rPr>
        <w:t>NCI_SRRO_01_</w:t>
      </w:r>
      <w:del w:id="0" w:author="Unknown Author" w:date="2024-10-30T21:09:14Z">
        <w:r>
          <w:rPr>
            <w:color w:val="FF0000"/>
            <w:sz w:val="52"/>
          </w:rPr>
          <w:delText>draft_</w:delText>
        </w:r>
      </w:del>
      <w:ins w:id="1" w:author="Unknown Author" w:date="2024-10-30T21:09:14Z">
        <w:r>
          <w:rPr>
            <w:color w:val="FF0000"/>
            <w:sz w:val="52"/>
          </w:rPr>
          <w:t>v</w:t>
        </w:r>
      </w:ins>
      <w:r>
        <w:rPr>
          <w:color w:val="FF0000"/>
          <w:sz w:val="52"/>
        </w:rPr>
        <w:t>0</w:t>
      </w:r>
      <w:ins w:id="2" w:author="Unknown Author" w:date="2024-10-30T21:09:17Z">
        <w:r>
          <w:rPr>
            <w:color w:val="FF0000"/>
            <w:sz w:val="52"/>
          </w:rPr>
          <w:t>2</w:t>
        </w:r>
      </w:ins>
      <w:del w:id="3" w:author="Unknown Author" w:date="2024-10-30T21:09:17Z">
        <w:r>
          <w:rPr>
            <w:color w:val="FF0000"/>
            <w:sz w:val="52"/>
          </w:rPr>
          <w:delText>1</w:delText>
        </w:r>
      </w:del>
      <w:r>
        <w:rPr>
          <w:color w:val="FF0000"/>
          <w:sz w:val="52"/>
        </w:rPr>
        <w:t xml:space="preserve"> </w:t>
      </w:r>
    </w:p>
    <w:p>
      <w:pPr>
        <w:pStyle w:val="ZzCover"/>
        <w:spacing w:lineRule="auto" w:line="240"/>
        <w:rPr/>
      </w:pPr>
      <w:r>
        <w:rPr>
          <w:b w:val="false"/>
          <w:color w:val="0000FF"/>
          <w:sz w:val="20"/>
          <w:lang w:val="en-US"/>
        </w:rPr>
        <w:t xml:space="preserve">Date: </w:t>
      </w:r>
      <w:r>
        <w:rPr>
          <w:b w:val="false"/>
          <w:color w:val="FF0000"/>
          <w:sz w:val="20"/>
          <w:lang w:val="en-US"/>
        </w:rPr>
        <w:t>2024-</w:t>
      </w:r>
      <w:del w:id="4" w:author="Unknown Author" w:date="2024-10-30T21:09:23Z">
        <w:r>
          <w:rPr>
            <w:b w:val="false"/>
            <w:color w:val="FF0000"/>
            <w:sz w:val="20"/>
            <w:lang w:val="en-US"/>
          </w:rPr>
          <w:delText>08</w:delText>
        </w:r>
      </w:del>
      <w:ins w:id="5" w:author="Unknown Author" w:date="2024-10-30T21:09:23Z">
        <w:r>
          <w:rPr>
            <w:b w:val="false"/>
            <w:color w:val="FF0000"/>
            <w:sz w:val="20"/>
            <w:lang w:val="en-US"/>
          </w:rPr>
          <w:t>10</w:t>
        </w:r>
      </w:ins>
      <w:r>
        <w:rPr>
          <w:b w:val="false"/>
          <w:color w:val="FF0000"/>
          <w:sz w:val="20"/>
          <w:lang w:val="en-US"/>
        </w:rPr>
        <w:t>-</w:t>
      </w:r>
      <w:ins w:id="6" w:author="Unknown Author" w:date="2024-10-30T21:09:25Z">
        <w:r>
          <w:rPr>
            <w:b w:val="false"/>
            <w:color w:val="FF0000"/>
            <w:sz w:val="20"/>
            <w:lang w:val="en-US"/>
          </w:rPr>
          <w:t>30</w:t>
        </w:r>
      </w:ins>
      <w:del w:id="7" w:author="Unknown Author" w:date="2024-10-30T21:09:25Z">
        <w:r>
          <w:rPr>
            <w:b w:val="false"/>
            <w:color w:val="FF0000"/>
            <w:sz w:val="20"/>
            <w:lang w:val="en-US"/>
          </w:rPr>
          <w:delText>05</w:delText>
        </w:r>
      </w:del>
    </w:p>
    <w:p>
      <w:pPr>
        <w:pStyle w:val="ZzCover"/>
        <w:spacing w:lineRule="auto" w:line="240" w:before="220" w:after="220"/>
        <w:rPr/>
      </w:pPr>
      <w:bookmarkStart w:id="1" w:name="Cover_RemoveText2"/>
      <w:r>
        <w:rPr>
          <w:b w:val="false"/>
          <w:color w:val="0000FF"/>
          <w:sz w:val="20"/>
          <w:lang w:val="en-US"/>
        </w:rPr>
        <w:t xml:space="preserve">Reference number of document: </w:t>
      </w:r>
      <w:bookmarkStart w:id="2" w:name="_Hlk487563565"/>
      <w:bookmarkEnd w:id="1"/>
      <w:r>
        <w:rPr>
          <w:color w:val="FF0000"/>
          <w:lang w:val="en-US"/>
        </w:rPr>
        <w:t>NCI_SRRO_01</w:t>
      </w:r>
      <w:ins w:id="8" w:author="Unknown Author" w:date="2024-10-30T21:09:36Z">
        <w:bookmarkEnd w:id="2"/>
        <w:r>
          <w:rPr>
            <w:color w:val="FF0000"/>
            <w:lang w:val="en-US"/>
          </w:rPr>
          <w:t>.</w:t>
        </w:r>
      </w:ins>
      <w:ins w:id="9" w:author="Unknown Author" w:date="2024-10-30T21:09:36Z">
        <w:r>
          <w:rPr>
            <w:color w:val="FF0000"/>
            <w:lang w:val="en-US"/>
          </w:rPr>
          <w:t>2</w:t>
        </w:r>
      </w:ins>
    </w:p>
    <w:p>
      <w:pPr>
        <w:pStyle w:val="ZzCover"/>
        <w:spacing w:lineRule="auto" w:line="240" w:before="0" w:after="2000"/>
        <w:rPr>
          <w:b w:val="false"/>
          <w:b w:val="false"/>
          <w:color w:val="0000FF"/>
          <w:lang w:val="en-US"/>
        </w:rPr>
      </w:pPr>
      <w:r>
        <w:rPr>
          <w:b w:val="false"/>
          <w:color w:val="0000FF"/>
          <w:lang w:val="en-US"/>
        </w:rPr>
      </w:r>
    </w:p>
    <w:p>
      <w:pPr>
        <w:pStyle w:val="ZzCover"/>
        <w:spacing w:lineRule="auto" w:line="240"/>
        <w:jc w:val="left"/>
        <w:rPr/>
      </w:pPr>
      <w:r>
        <w:rPr>
          <w:color w:val="FF0000"/>
          <w:sz w:val="28"/>
          <w:lang w:val="en-US"/>
        </w:rPr>
        <w:t xml:space="preserve">NIH-NCI Service RDF Resource Ontology (SSRO) </w:t>
        <w:br/>
      </w:r>
    </w:p>
    <w:p>
      <w:pPr>
        <w:pStyle w:val="ZzCover"/>
        <w:spacing w:lineRule="auto" w:line="240"/>
        <w:jc w:val="left"/>
        <w:rPr/>
      </w:pPr>
      <w:r>
        <w:rPr>
          <w:b w:val="false"/>
          <w:color w:val="0000FF"/>
          <w:sz w:val="28"/>
          <w:lang w:val="en-US"/>
        </w:rPr>
        <w:t>Documentation</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type: </w:t>
      </w:r>
      <w:r>
        <w:rPr>
          <w:b w:val="false"/>
          <w:color w:val="FF0000"/>
          <w:sz w:val="20"/>
          <w:lang w:val="en-US"/>
        </w:rPr>
        <w:t>NIH-NCI standard</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subtype: </w:t>
      </w:r>
      <w:r>
        <w:rPr>
          <w:b w:val="false"/>
          <w:color w:val="FF0000"/>
          <w:sz w:val="20"/>
          <w:lang w:val="en-US"/>
        </w:rPr>
        <w:t>if applicable</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Document stage:</w:t>
      </w:r>
      <w:r>
        <w:rPr>
          <w:b w:val="false"/>
          <w:color w:val="FF0000"/>
          <w:sz w:val="20"/>
          <w:lang w:val="en-US"/>
        </w:rPr>
        <w:t xml:space="preserve"> Draft standard</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language: </w:t>
      </w:r>
      <w:r>
        <w:rPr>
          <w:b w:val="false"/>
          <w:color w:val="FF0000"/>
          <w:sz w:val="20"/>
          <w:lang w:val="en-US"/>
        </w:rPr>
        <w:t>English</w:t>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uppressAutoHyphens w:val="true"/>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Normal"/>
        <w:spacing w:lineRule="auto" w:line="240"/>
        <w:rPr>
          <w:lang w:val="en-US"/>
        </w:rPr>
      </w:pPr>
      <w:r>
        <w:rPr>
          <w:lang w:val="en-US"/>
        </w:rPr>
      </w:r>
    </w:p>
    <w:p>
      <w:pPr>
        <w:sectPr>
          <w:headerReference w:type="default" r:id="rId2"/>
          <w:footerReference w:type="default" r:id="rId3"/>
          <w:type w:val="oddPage"/>
          <w:pgSz w:w="12240" w:h="15840"/>
          <w:pgMar w:left="1253" w:right="1253" w:gutter="0" w:header="706" w:top="1666" w:footer="288" w:bottom="728"/>
          <w:lnNumType w:countBy="1" w:restart="continuous" w:distance="283"/>
          <w:pgNumType w:fmt="decimal"/>
          <w:formProt w:val="false"/>
          <w:textDirection w:val="lrTb"/>
          <w:docGrid w:type="default" w:linePitch="272" w:charSpace="8192"/>
        </w:sectPr>
        <w:pStyle w:val="Normal"/>
        <w:spacing w:lineRule="auto" w:line="240"/>
        <w:rPr>
          <w:lang w:val="en-US"/>
        </w:rPr>
      </w:pPr>
      <w:r>
        <w:rPr>
          <w:lang w:val="en-US"/>
        </w:rPr>
      </w:r>
    </w:p>
    <w:p>
      <w:pPr>
        <w:pStyle w:val="ZzContents"/>
        <w:tabs>
          <w:tab w:val="left" w:pos="400" w:leader="none"/>
          <w:tab w:val="right" w:pos="9270" w:leader="none"/>
        </w:tabs>
        <w:spacing w:lineRule="auto" w:line="240"/>
        <w:rPr/>
      </w:pPr>
      <w:r>
        <w:rPr>
          <w:lang w:val="en-US"/>
        </w:rPr>
        <w:t>Contents</w:t>
        <w:tab/>
      </w:r>
    </w:p>
    <w:p>
      <w:pPr>
        <w:pStyle w:val="Contents1"/>
        <w:ind w:left="0" w:right="500" w:hanging="0"/>
        <w:rPr>
          <w:highlight w:val="yellow"/>
          <w:lang w:val="en-US"/>
        </w:rPr>
      </w:pPr>
      <w:r>
        <w:rPr>
          <w:highlight w:val="yellow"/>
          <w:lang w:val="en-US"/>
        </w:rPr>
      </w:r>
    </w:p>
    <w:sdt>
      <w:sdtPr>
        <w:docPartObj>
          <w:docPartGallery w:val="Table of Contents"/>
          <w:docPartUnique w:val="true"/>
        </w:docPartObj>
      </w:sdtPr>
      <w:sdtContent>
        <w:p>
          <w:pPr>
            <w:pStyle w:val="Contents1"/>
            <w:rPr/>
          </w:pPr>
          <w:r>
            <w:fldChar w:fldCharType="begin"/>
          </w:r>
          <w:r>
            <w:rPr>
              <w:webHidden/>
              <w:rStyle w:val="IndexLink"/>
              <w:lang w:val="en-US"/>
            </w:rPr>
            <w:instrText xml:space="preserve"> TOC \z \o "1-1" \u </w:instrText>
          </w:r>
          <w:r>
            <w:rPr>
              <w:webHidden/>
              <w:rStyle w:val="IndexLink"/>
              <w:lang w:val="en-US"/>
            </w:rPr>
            <w:fldChar w:fldCharType="separate"/>
          </w:r>
          <w:hyperlink w:anchor="_Toc173790066">
            <w:r>
              <w:rPr>
                <w:webHidden/>
                <w:rStyle w:val="IndexLink"/>
                <w:lang w:val="en-US"/>
              </w:rPr>
              <w:t>Introduction</w:t>
            </w:r>
            <w:r>
              <w:rPr>
                <w:webHidden/>
              </w:rPr>
              <w:fldChar w:fldCharType="begin"/>
            </w:r>
            <w:r>
              <w:rPr>
                <w:webHidden/>
              </w:rPr>
              <w:instrText xml:space="preserve">PAGEREF _Toc173790066 \h</w:instrText>
            </w:r>
            <w:r>
              <w:rPr>
                <w:webHidden/>
              </w:rPr>
              <w:fldChar w:fldCharType="separate"/>
            </w:r>
            <w:r>
              <w:rPr>
                <w:rStyle w:val="IndexLink"/>
                <w:vanish w:val="false"/>
              </w:rPr>
              <w:tab/>
              <w:t>3</w:t>
            </w:r>
            <w:r>
              <w:rPr>
                <w:webHidden/>
              </w:rPr>
              <w:fldChar w:fldCharType="end"/>
            </w:r>
          </w:hyperlink>
        </w:p>
        <w:p>
          <w:pPr>
            <w:pStyle w:val="Contents1"/>
            <w:rPr/>
          </w:pPr>
          <w:hyperlink w:anchor="_Toc173790067">
            <w:r>
              <w:rPr>
                <w:webHidden/>
                <w:rStyle w:val="IndexLink"/>
                <w:lang w:val="en-US"/>
              </w:rPr>
              <w:t>Definitions of Related Ontology Terms</w:t>
            </w:r>
            <w:r>
              <w:rPr>
                <w:webHidden/>
              </w:rPr>
              <w:fldChar w:fldCharType="begin"/>
            </w:r>
            <w:r>
              <w:rPr>
                <w:webHidden/>
              </w:rPr>
              <w:instrText xml:space="preserve">PAGEREF _Toc173790067 \h</w:instrText>
            </w:r>
            <w:r>
              <w:rPr>
                <w:webHidden/>
              </w:rPr>
              <w:fldChar w:fldCharType="separate"/>
            </w:r>
            <w:r>
              <w:rPr>
                <w:rStyle w:val="IndexLink"/>
                <w:vanish w:val="false"/>
              </w:rPr>
              <w:tab/>
              <w:t>4</w:t>
            </w:r>
            <w:r>
              <w:rPr>
                <w:webHidden/>
              </w:rPr>
              <w:fldChar w:fldCharType="end"/>
            </w:r>
          </w:hyperlink>
        </w:p>
        <w:p>
          <w:pPr>
            <w:pStyle w:val="Contents1"/>
            <w:rPr/>
          </w:pPr>
          <w:hyperlink w:anchor="_Toc173790068">
            <w:r>
              <w:rPr>
                <w:webHidden/>
                <w:rStyle w:val="IndexLink"/>
                <w:lang w:val="en-US"/>
              </w:rPr>
              <w:t>SRRO Metadata Ontology design</w:t>
            </w:r>
            <w:r>
              <w:rPr>
                <w:webHidden/>
              </w:rPr>
              <w:fldChar w:fldCharType="begin"/>
            </w:r>
            <w:r>
              <w:rPr>
                <w:webHidden/>
              </w:rPr>
              <w:instrText xml:space="preserve">PAGEREF _Toc173790068 \h</w:instrText>
            </w:r>
            <w:r>
              <w:rPr>
                <w:webHidden/>
              </w:rPr>
              <w:fldChar w:fldCharType="separate"/>
            </w:r>
            <w:r>
              <w:rPr>
                <w:rStyle w:val="IndexLink"/>
                <w:vanish w:val="false"/>
              </w:rPr>
              <w:tab/>
              <w:t>5</w:t>
            </w:r>
            <w:r>
              <w:rPr>
                <w:webHidden/>
              </w:rPr>
              <w:fldChar w:fldCharType="end"/>
            </w:r>
          </w:hyperlink>
        </w:p>
        <w:p>
          <w:pPr>
            <w:pStyle w:val="Contents1"/>
            <w:rPr/>
          </w:pPr>
          <w:hyperlink w:anchor="_Toc173790069">
            <w:r>
              <w:rPr>
                <w:webHidden/>
                <w:rStyle w:val="IndexLink"/>
                <w:lang w:val="en-US"/>
              </w:rPr>
              <w:t>Upper Level Classes</w:t>
            </w:r>
            <w:r>
              <w:rPr>
                <w:webHidden/>
              </w:rPr>
              <w:fldChar w:fldCharType="begin"/>
            </w:r>
            <w:r>
              <w:rPr>
                <w:webHidden/>
              </w:rPr>
              <w:instrText xml:space="preserve">PAGEREF _Toc173790069 \h</w:instrText>
            </w:r>
            <w:r>
              <w:rPr>
                <w:webHidden/>
              </w:rPr>
              <w:fldChar w:fldCharType="separate"/>
            </w:r>
            <w:r>
              <w:rPr>
                <w:rStyle w:val="IndexLink"/>
                <w:vanish w:val="false"/>
              </w:rPr>
              <w:tab/>
              <w:t>7</w:t>
            </w:r>
            <w:r>
              <w:rPr>
                <w:webHidden/>
              </w:rPr>
              <w:fldChar w:fldCharType="end"/>
            </w:r>
          </w:hyperlink>
        </w:p>
        <w:p>
          <w:pPr>
            <w:pStyle w:val="Contents1"/>
            <w:rPr/>
          </w:pPr>
          <w:hyperlink w:anchor="_Toc173790070">
            <w:r>
              <w:rPr>
                <w:webHidden/>
                <w:rStyle w:val="IndexLink"/>
              </w:rPr>
              <w:t>Properties</w:t>
            </w:r>
            <w:r>
              <w:rPr>
                <w:webHidden/>
              </w:rPr>
              <w:fldChar w:fldCharType="begin"/>
            </w:r>
            <w:r>
              <w:rPr>
                <w:webHidden/>
              </w:rPr>
              <w:instrText xml:space="preserve">PAGEREF _Toc173790070 \h</w:instrText>
            </w:r>
            <w:r>
              <w:rPr>
                <w:webHidden/>
              </w:rPr>
              <w:fldChar w:fldCharType="separate"/>
            </w:r>
            <w:r>
              <w:rPr>
                <w:rStyle w:val="IndexLink"/>
                <w:vanish w:val="false"/>
              </w:rPr>
              <w:tab/>
              <w:t>9</w:t>
            </w:r>
            <w:r>
              <w:rPr>
                <w:webHidden/>
              </w:rPr>
              <w:fldChar w:fldCharType="end"/>
            </w:r>
          </w:hyperlink>
        </w:p>
        <w:p>
          <w:pPr>
            <w:pStyle w:val="Contents1"/>
            <w:rPr/>
          </w:pPr>
          <w:hyperlink w:anchor="_Toc173790071">
            <w:r>
              <w:rPr>
                <w:webHidden/>
                <w:rStyle w:val="IndexLink"/>
                <w:lang w:val="en-US"/>
              </w:rPr>
              <w:t>Applications of NCI SI Metadata Ontology SRRO</w:t>
            </w:r>
            <w:r>
              <w:rPr>
                <w:webHidden/>
              </w:rPr>
              <w:fldChar w:fldCharType="begin"/>
            </w:r>
            <w:r>
              <w:rPr>
                <w:webHidden/>
              </w:rPr>
              <w:instrText xml:space="preserve">PAGEREF _Toc173790071 \h</w:instrText>
            </w:r>
            <w:r>
              <w:rPr>
                <w:webHidden/>
              </w:rPr>
              <w:fldChar w:fldCharType="separate"/>
            </w:r>
            <w:r>
              <w:rPr>
                <w:rStyle w:val="IndexLink"/>
                <w:vanish w:val="false"/>
              </w:rPr>
              <w:tab/>
              <w:t>11</w:t>
            </w:r>
            <w:r>
              <w:rPr>
                <w:webHidden/>
              </w:rPr>
              <w:fldChar w:fldCharType="end"/>
            </w:r>
          </w:hyperlink>
        </w:p>
        <w:p>
          <w:pPr>
            <w:pStyle w:val="Contents1"/>
            <w:rPr/>
          </w:pPr>
          <w:hyperlink w:anchor="_Toc173790072">
            <w:r>
              <w:rPr>
                <w:webHidden/>
                <w:rStyle w:val="IndexLink"/>
                <w:lang w:val="en-US"/>
              </w:rPr>
              <w:t>1.</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Competence Questions</w:t>
            </w:r>
            <w:r>
              <w:rPr>
                <w:webHidden/>
              </w:rPr>
              <w:fldChar w:fldCharType="begin"/>
            </w:r>
            <w:r>
              <w:rPr>
                <w:webHidden/>
              </w:rPr>
              <w:instrText xml:space="preserve">PAGEREF _Toc173790072 \h</w:instrText>
            </w:r>
            <w:r>
              <w:rPr>
                <w:webHidden/>
              </w:rPr>
              <w:fldChar w:fldCharType="separate"/>
            </w:r>
            <w:r>
              <w:rPr>
                <w:rStyle w:val="IndexLink"/>
                <w:vanish w:val="false"/>
              </w:rPr>
              <w:tab/>
              <w:t>11</w:t>
            </w:r>
            <w:r>
              <w:rPr>
                <w:webHidden/>
              </w:rPr>
              <w:fldChar w:fldCharType="end"/>
            </w:r>
          </w:hyperlink>
        </w:p>
        <w:p>
          <w:pPr>
            <w:pStyle w:val="Contents1"/>
            <w:rPr/>
          </w:pPr>
          <w:hyperlink w:anchor="_Toc173790073">
            <w:r>
              <w:rPr>
                <w:webHidden/>
                <w:rStyle w:val="IndexLink"/>
                <w:lang w:val="en-US"/>
              </w:rPr>
              <w:t>2.</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Mapping of SI-Resource Annotations</w:t>
            </w:r>
            <w:r>
              <w:rPr>
                <w:webHidden/>
              </w:rPr>
              <w:fldChar w:fldCharType="begin"/>
            </w:r>
            <w:r>
              <w:rPr>
                <w:webHidden/>
              </w:rPr>
              <w:instrText xml:space="preserve">PAGEREF _Toc173790073 \h</w:instrText>
            </w:r>
            <w:r>
              <w:rPr>
                <w:webHidden/>
              </w:rPr>
              <w:fldChar w:fldCharType="separate"/>
            </w:r>
            <w:r>
              <w:rPr>
                <w:rStyle w:val="IndexLink"/>
                <w:vanish w:val="false"/>
              </w:rPr>
              <w:tab/>
              <w:t>11</w:t>
            </w:r>
            <w:r>
              <w:rPr>
                <w:webHidden/>
              </w:rPr>
              <w:fldChar w:fldCharType="end"/>
            </w:r>
          </w:hyperlink>
        </w:p>
        <w:p>
          <w:pPr>
            <w:pStyle w:val="Contents1"/>
            <w:rPr/>
          </w:pPr>
          <w:hyperlink w:anchor="_Toc173790074">
            <w:r>
              <w:rPr>
                <w:webHidden/>
                <w:rStyle w:val="IndexLink"/>
                <w:lang w:val="en-US"/>
              </w:rPr>
              <w:t>3.</w:t>
            </w:r>
            <w:r>
              <w:rPr>
                <w:rStyle w:val="IndexLink"/>
                <w:rFonts w:eastAsia="游明朝" w:cs="" w:ascii="Calibri" w:hAnsi="Calibri" w:asciiTheme="minorHAnsi" w:cstheme="minorBidi" w:eastAsiaTheme="minorEastAsia" w:hAnsiTheme="minorHAnsi"/>
                <w:b w:val="false"/>
                <w:kern w:val="2"/>
                <w:sz w:val="24"/>
                <w:szCs w:val="24"/>
                <w:lang w:val="en-US" w:eastAsia="zh-CN"/>
                <w14:ligatures w14:val="standardContextual"/>
              </w:rPr>
              <w:tab/>
            </w:r>
            <w:r>
              <w:rPr>
                <w:rStyle w:val="IndexLink"/>
                <w:lang w:val="en-US"/>
              </w:rPr>
              <w:t>Mapping of Features within the Shared SI Service Query</w:t>
            </w:r>
            <w:r>
              <w:rPr>
                <w:webHidden/>
              </w:rPr>
              <w:fldChar w:fldCharType="begin"/>
            </w:r>
            <w:r>
              <w:rPr>
                <w:webHidden/>
              </w:rPr>
              <w:instrText xml:space="preserve">PAGEREF _Toc173790074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spacing w:lineRule="auto" w:line="240"/>
        <w:jc w:val="center"/>
        <w:rPr>
          <w:u w:val="none"/>
        </w:rPr>
      </w:pPr>
      <w:r>
        <w:rPr>
          <w:u w:val="none"/>
        </w:rPr>
      </w:r>
    </w:p>
    <w:p>
      <w:pPr>
        <w:pStyle w:val="ZzForeword"/>
        <w:spacing w:lineRule="auto" w:line="240"/>
        <w:rPr/>
      </w:pPr>
      <w:bookmarkStart w:id="3" w:name="_Toc489359621"/>
      <w:bookmarkStart w:id="4" w:name="_Toc488916738"/>
      <w:bookmarkStart w:id="5" w:name="_Toc450303208"/>
      <w:bookmarkStart w:id="6" w:name="_Toc443470358"/>
      <w:r>
        <w:rPr>
          <w:lang w:val="en-US"/>
        </w:rPr>
        <w:t>Foreword</w:t>
      </w:r>
      <w:bookmarkEnd w:id="3"/>
      <w:bookmarkEnd w:id="4"/>
      <w:bookmarkEnd w:id="5"/>
      <w:bookmarkEnd w:id="6"/>
    </w:p>
    <w:p>
      <w:pPr>
        <w:pStyle w:val="Foreword"/>
        <w:spacing w:lineRule="auto" w:line="240"/>
        <w:rPr/>
      </w:pPr>
      <w:r>
        <w:rPr>
          <w:lang w:val="en-US"/>
        </w:rPr>
        <w:t>The NCI (National Cancer Institute)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w:t>
      </w:r>
    </w:p>
    <w:p>
      <w:pPr>
        <w:pStyle w:val="Foreword"/>
        <w:spacing w:lineRule="auto" w:line="240"/>
        <w:rPr/>
      </w:pPr>
      <w:r>
        <w:rPr>
          <w:lang w:val="en-US"/>
        </w:rPr>
        <w:t xml:space="preserve">The main task of this effort is to develop and document the </w:t>
      </w:r>
      <w:bookmarkStart w:id="7" w:name="_Toc489359622"/>
      <w:bookmarkStart w:id="8" w:name="_Toc488916739"/>
      <w:bookmarkStart w:id="9" w:name="_Toc450303209"/>
      <w:bookmarkStart w:id="10" w:name="_Toc443470359"/>
      <w:r>
        <w:rPr>
          <w:lang w:val="en-US"/>
        </w:rPr>
        <w:t>NCI Service RDF Resource Ontology (SRRO) and its applications.</w:t>
      </w:r>
    </w:p>
    <w:p>
      <w:pPr>
        <w:pStyle w:val="Foreword"/>
        <w:spacing w:lineRule="auto" w:line="240"/>
        <w:rPr/>
      </w:pPr>
      <w:r>
        <w:rPr>
          <w:i/>
          <w:iCs/>
          <w:color w:val="FF0000"/>
          <w:lang w:val="en-US"/>
        </w:rPr>
        <w:t>Notes</w:t>
      </w:r>
      <w:r>
        <w:rPr>
          <w:color w:val="FF0000"/>
          <w:lang w:val="en-US"/>
        </w:rPr>
        <w:t>: An old version of this is available in GitHub:</w:t>
      </w:r>
    </w:p>
    <w:p>
      <w:pPr>
        <w:pStyle w:val="Foreword"/>
        <w:spacing w:lineRule="auto" w:line="240"/>
        <w:rPr/>
      </w:pPr>
      <w:hyperlink r:id="rId4">
        <w:r>
          <w:rPr>
            <w:rStyle w:val="InternetLink"/>
            <w:lang w:val="en-US"/>
          </w:rPr>
          <w:t>https://github.com/NCI-Semantic-Infrastructure/si-schemas/blob/main/metadata-SI/production/srro-production.owl</w:t>
        </w:r>
      </w:hyperlink>
    </w:p>
    <w:p>
      <w:pPr>
        <w:pStyle w:val="Foreword"/>
        <w:spacing w:lineRule="auto" w:line="240"/>
        <w:rPr/>
      </w:pPr>
      <w:r>
        <w:rPr>
          <w:rFonts w:cs="Segoe UI" w:ascii="Segoe UI" w:hAnsi="Segoe UI"/>
          <w:color w:val="1F2328"/>
          <w:shd w:fill="FFFFFF" w:val="clear"/>
        </w:rPr>
        <w:t xml:space="preserve">si-schemas/docs/metadata-s/srro tutorial example/NCI Service Metadata Ontology Documentation and Tutorial.docx </w:t>
      </w:r>
    </w:p>
    <w:p>
      <w:pPr>
        <w:pStyle w:val="Foreword"/>
        <w:spacing w:lineRule="auto" w:line="240"/>
        <w:rPr/>
      </w:pPr>
      <w:r>
        <w:rPr>
          <w:rFonts w:cs="Segoe UI" w:ascii="Segoe UI" w:hAnsi="Segoe UI"/>
          <w:color w:val="1F2328"/>
          <w:shd w:fill="FFFFFF" w:val="clear"/>
        </w:rPr>
        <w:t xml:space="preserve">Under: </w:t>
      </w:r>
    </w:p>
    <w:p>
      <w:pPr>
        <w:pStyle w:val="Foreword"/>
        <w:spacing w:lineRule="auto" w:line="240"/>
        <w:rPr/>
      </w:pPr>
      <w:hyperlink r:id="rId5">
        <w:r>
          <w:rPr>
            <w:rStyle w:val="InternetLink"/>
            <w:rFonts w:cs="Segoe UI" w:ascii="Segoe UI" w:hAnsi="Segoe UI"/>
            <w:shd w:fill="FFFFFF" w:val="clear"/>
          </w:rPr>
          <w:t>https://github.com/NCI-Semantic-Infrastructure/si-schemas/tree/main/docs/metadata-si/srro%20tutorial%20example</w:t>
        </w:r>
      </w:hyperlink>
      <w:r>
        <w:rPr>
          <w:rFonts w:cs="Segoe UI" w:ascii="Segoe UI" w:hAnsi="Segoe UI"/>
          <w:color w:val="1F2328"/>
          <w:shd w:fill="FFFFFF" w:val="clear"/>
        </w:rPr>
        <w:t xml:space="preserve"> </w:t>
      </w:r>
    </w:p>
    <w:p>
      <w:pPr>
        <w:pStyle w:val="Normal"/>
        <w:rPr/>
      </w:pPr>
      <w:r>
        <w:rPr/>
      </w:r>
    </w:p>
    <w:p>
      <w:pPr>
        <w:pStyle w:val="Normal"/>
        <w:rPr/>
      </w:pPr>
      <w:r>
        <w:rPr>
          <w:b/>
          <w:bCs/>
        </w:rPr>
        <w:t>Editors:</w:t>
      </w:r>
    </w:p>
    <w:p>
      <w:pPr>
        <w:pStyle w:val="Normal"/>
        <w:rPr/>
      </w:pPr>
      <w:r>
        <w:rPr/>
        <w:t>Anthony Huffman</w:t>
      </w:r>
    </w:p>
    <w:p>
      <w:pPr>
        <w:pStyle w:val="Normal"/>
        <w:rPr/>
      </w:pPr>
      <w:r>
        <w:rPr/>
        <w:t>Gilberto Fragoso</w:t>
      </w:r>
    </w:p>
    <w:p>
      <w:pPr>
        <w:pStyle w:val="Normal"/>
        <w:rPr/>
      </w:pPr>
      <w:r>
        <w:rPr/>
        <w:t>Jie Zheng</w:t>
      </w:r>
    </w:p>
    <w:p>
      <w:pPr>
        <w:pStyle w:val="Normal"/>
        <w:rPr/>
      </w:pPr>
      <w:r>
        <w:rPr/>
        <w:t>Yongqun Oliver He</w:t>
      </w:r>
    </w:p>
    <w:p>
      <w:pPr>
        <w:pStyle w:val="Normal"/>
        <w:rPr/>
      </w:pPr>
      <w:r>
        <w:rPr/>
        <w:t>Zhengwu Lu</w:t>
      </w:r>
    </w:p>
    <w:p>
      <w:pPr>
        <w:pStyle w:val="Normal"/>
        <w:rPr/>
      </w:pPr>
      <w:r>
        <w:rPr/>
        <w:t xml:space="preserve">Denise Warzel </w:t>
      </w:r>
    </w:p>
    <w:p>
      <w:pPr>
        <w:pStyle w:val="Normal"/>
        <w:rPr/>
      </w:pPr>
      <w:r>
        <w:rPr>
          <w:b/>
          <w:bCs/>
        </w:rPr>
        <w:t>Scope:</w:t>
      </w:r>
    </w:p>
    <w:p>
      <w:pPr>
        <w:pStyle w:val="Normal"/>
        <w:rPr/>
      </w:pPr>
      <w:r>
        <w:rPr/>
        <w:t xml:space="preserve">This document aims to introduce the NCI </w:t>
      </w:r>
      <w:r>
        <w:rPr>
          <w:b/>
          <w:bCs/>
        </w:rPr>
        <w:t>Service RDF Resource Ontology (SRRO)</w:t>
      </w:r>
      <w:r>
        <w:rPr/>
        <w:t xml:space="preserve"> and its applications. </w:t>
      </w:r>
    </w:p>
    <w:p>
      <w:pPr>
        <w:pStyle w:val="Foreword"/>
        <w:spacing w:lineRule="auto" w:line="240"/>
        <w:rPr>
          <w:rFonts w:eastAsia="Batang"/>
          <w:sz w:val="24"/>
          <w:lang w:val="en-US"/>
        </w:rPr>
      </w:pPr>
      <w:r>
        <w:rPr>
          <w:rFonts w:eastAsia="Batang"/>
          <w:sz w:val="24"/>
          <w:lang w:val="en-US"/>
        </w:rPr>
      </w:r>
      <w:r>
        <w:br w:type="page"/>
      </w:r>
    </w:p>
    <w:p>
      <w:pPr>
        <w:pStyle w:val="Heading1"/>
        <w:numPr>
          <w:ilvl w:val="0"/>
          <w:numId w:val="0"/>
        </w:numPr>
        <w:ind w:left="432" w:hanging="432"/>
        <w:rPr/>
      </w:pPr>
      <w:bookmarkStart w:id="11" w:name="_Toc173790066"/>
      <w:r>
        <w:rPr>
          <w:lang w:val="en-US"/>
        </w:rPr>
        <w:t>Introduction</w:t>
      </w:r>
      <w:bookmarkEnd w:id="7"/>
      <w:bookmarkEnd w:id="8"/>
      <w:bookmarkEnd w:id="9"/>
      <w:bookmarkEnd w:id="10"/>
      <w:bookmarkEnd w:id="11"/>
    </w:p>
    <w:p>
      <w:pPr>
        <w:pStyle w:val="Normal"/>
        <w:spacing w:lineRule="auto" w:line="240"/>
        <w:rPr/>
      </w:pPr>
      <w:r>
        <w:rPr>
          <w:lang w:val="en-US"/>
        </w:rPr>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spacing w:lineRule="auto" w:line="240"/>
        <w:rPr/>
      </w:pPr>
      <w:r>
        <w:rPr>
          <w:lang w:val="en-US"/>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spacing w:lineRule="auto" w:line="240"/>
        <w:ind w:left="403" w:hanging="0"/>
        <w:rPr/>
      </w:pPr>
      <w:r>
        <w:rPr>
          <w:lang w:val="en-US"/>
        </w:rPr>
        <w:t>“</w:t>
      </w:r>
      <w:r>
        <w:rPr>
          <w:lang w:val="en-US"/>
        </w:rPr>
        <w:t>An ontology is on the one hand an artefact for human use, built out of terms and relations expressed using natural language. On the other hand, it is an artefact for use by computers, which requires that these terms and relations are captured in a formal language that is machine readable and has a well-defined (typically, model-theoretic) semantics. An ontology can help to achieve sharing of meaning because its terms are associated with formal definitions specifying their meanings in a way that can be processed computationally. If an ontology can be shared across participating organizations, then data can be exchanged in such a way that meaning is preserved if the data can be associated with corresponding shared ontology terms.” (Ref:</w:t>
      </w:r>
      <w:r>
        <w:rPr>
          <w:rFonts w:ascii="Arial" w:hAnsi="Arial"/>
          <w:color w:val="000000"/>
          <w:lang w:val="en-US"/>
          <w:lang w:val="en-US"/>
          <w:rPrChange w:id="0" w:author="Unknown Author" w:date="2024-10-30T21:10:02Z">
            <w:rPr/>
          </w:rPrChange>
        </w:rPr>
        <w:t xml:space="preserve"> </w:t>
      </w:r>
      <w:r>
        <w:rPr>
          <w:rFonts w:ascii="Arial" w:hAnsi="Arial"/>
          <w:color w:val="000000"/>
          <w:highlight w:val="yellow"/>
          <w:lang w:val="en-US"/>
          <w:lang w:val="en-US"/>
          <w:rPrChange w:id="0" w:author="Unknown Author" w:date="2024-10-30T21:10:02Z">
            <w:rPr>
              <w:highlight w:val="yellow"/>
            </w:rPr>
          </w:rPrChange>
        </w:rPr>
        <w:t>… ...</w:t>
      </w:r>
      <w:r>
        <w:rPr>
          <w:lang w:val="en-US"/>
        </w:rPr>
        <w:t xml:space="preserve">) </w:t>
      </w:r>
    </w:p>
    <w:p>
      <w:pPr>
        <w:pStyle w:val="Normal"/>
        <w:spacing w:lineRule="auto" w:line="240"/>
        <w:rPr/>
      </w:pPr>
      <w:r>
        <w:rPr>
          <w:lang w:val="en-US"/>
        </w:rPr>
        <w:t xml:space="preserve">Funded by a subcontract proposal in response to Solicitation/RFP Number S22-071, our “CanSI” (which stands for “Cancer Semantic Infrastructure”) project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spacing w:lineRule="auto" w:line="240"/>
        <w:rPr/>
      </w:pPr>
      <w:r>
        <w:rPr>
          <w:lang w:val="en-US"/>
        </w:rPr>
        <w:t xml:space="preserve">The purpose of this document is to lay out our development of a metadata ontology for our CanSI system. We have named this metadata ontology the </w:t>
      </w:r>
      <w:r>
        <w:rPr>
          <w:b/>
          <w:bCs/>
          <w:lang w:val="en-US"/>
        </w:rPr>
        <w:t>Service RDF Resource Ontology (SSRO)</w:t>
      </w:r>
      <w:r>
        <w:rPr>
          <w:lang w:val="en-US"/>
        </w:rPr>
        <w:t xml:space="preserve">. </w:t>
      </w:r>
      <w:r>
        <w:rPr>
          <w:highlight w:val="yellow"/>
          <w:lang w:val="en-US"/>
        </w:rPr>
        <w:t>SSRO will specify resources, resource type, provenance, common queryable properties (e.g., definition, preferred terms), graph names, and various other entities as required to facilitate queries of multiple graphs using a common terminology</w:t>
      </w:r>
      <w:r>
        <w:rPr>
          <w:lang w:val="en-US"/>
        </w:rPr>
        <w:t>. We have utilized terminology and framework from the previous SI schemas and as part of the Information Artifact Ontology (IAO). Note that Dr. He is also an active developer of both OBO Metadata Ontology (OMO) and IAO.</w:t>
      </w:r>
    </w:p>
    <w:p>
      <w:pPr>
        <w:pStyle w:val="Normal"/>
        <w:spacing w:lineRule="auto" w:line="240"/>
        <w:rPr/>
      </w:pPr>
      <w:r>
        <w:rPr>
          <w:lang w:val="en-US"/>
        </w:rPr>
        <w:tab/>
        <w:t>We have developed and maintained SSRO in the Protégé-OWL editor environment  using Web-Protégé. We have deployed an internal version of our metadata ontology to the Web-Protégé in a way to facilitate the community review and discussion.</w:t>
      </w:r>
    </w:p>
    <w:p>
      <w:pPr>
        <w:pStyle w:val="Normal"/>
        <w:spacing w:lineRule="auto" w:line="240"/>
        <w:rPr/>
      </w:pPr>
      <w:r>
        <w:rPr>
          <w:lang w:val="en-US"/>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r>
        <w:br w:type="page"/>
      </w:r>
    </w:p>
    <w:p>
      <w:pPr>
        <w:pStyle w:val="ZzSTDTitle"/>
        <w:spacing w:lineRule="auto" w:line="240"/>
        <w:rPr/>
      </w:pPr>
      <w:r>
        <w:rPr>
          <w:color w:val="FF0000"/>
          <w:lang w:val="en-US"/>
        </w:rPr>
        <w:t xml:space="preserve">NIH-NCI Service RDF Resource Ontology (SRRO) </w:t>
      </w:r>
    </w:p>
    <w:p>
      <w:pPr>
        <w:pStyle w:val="Heading1"/>
        <w:numPr>
          <w:ilvl w:val="0"/>
          <w:numId w:val="0"/>
        </w:numPr>
        <w:tabs>
          <w:tab w:val="left" w:pos="400" w:leader="none"/>
          <w:tab w:val="left" w:pos="560" w:leader="none"/>
          <w:tab w:val="left" w:pos="1980" w:leader="none"/>
        </w:tabs>
        <w:spacing w:lineRule="auto" w:line="240"/>
        <w:ind w:left="0" w:hanging="0"/>
        <w:rPr/>
      </w:pPr>
      <w:bookmarkStart w:id="12" w:name="_Ref504562330"/>
      <w:bookmarkStart w:id="13" w:name="_Toc489359623"/>
      <w:bookmarkStart w:id="14" w:name="_Toc488916740"/>
      <w:bookmarkStart w:id="15" w:name="_Toc450303210"/>
      <w:bookmarkStart w:id="16" w:name="_Toc443470360"/>
      <w:bookmarkStart w:id="17" w:name="_Toc443461091"/>
      <w:bookmarkStart w:id="18" w:name="_Toc173790067"/>
      <w:r>
        <w:rPr>
          <w:lang w:val="en-US"/>
        </w:rPr>
        <w:t>Definitions of Related Ontology Terms</w:t>
      </w:r>
      <w:bookmarkEnd w:id="18"/>
      <w:r>
        <w:rPr>
          <w:lang w:val="en-US"/>
        </w:rPr>
        <w:t xml:space="preserve"> </w:t>
      </w:r>
      <w:bookmarkEnd w:id="12"/>
      <w:bookmarkEnd w:id="13"/>
      <w:bookmarkEnd w:id="14"/>
      <w:bookmarkEnd w:id="15"/>
      <w:bookmarkEnd w:id="16"/>
      <w:bookmarkEnd w:id="17"/>
    </w:p>
    <w:p>
      <w:pPr>
        <w:pStyle w:val="Normal"/>
        <w:spacing w:lineRule="auto" w:line="240"/>
        <w:rPr/>
      </w:pPr>
      <w:r>
        <w:rPr>
          <w:lang w:val="en-US"/>
        </w:rPr>
        <w:t xml:space="preserve">We provide a definitions for common related terms so that users who are unfamiliar with ontology can understand. Ontology is concerned with clear and shared definitions in order to enable data interoperability. </w:t>
      </w:r>
    </w:p>
    <w:p>
      <w:pPr>
        <w:pStyle w:val="Normal"/>
        <w:rPr/>
      </w:pPr>
      <w:r>
        <w:rPr>
          <w:b/>
          <w:bCs/>
        </w:rPr>
        <w:t xml:space="preserve">Term. </w:t>
      </w:r>
      <w:r>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pPr>
        <w:pStyle w:val="Normal"/>
        <w:rPr/>
      </w:pPr>
      <w:r>
        <w:rPr>
          <w:b/>
          <w:bCs/>
        </w:rPr>
        <w:t xml:space="preserve">Set. </w:t>
      </w:r>
      <w:r>
        <w:rPr/>
        <w:t xml:space="preserve">A collection of objects. </w:t>
      </w:r>
    </w:p>
    <w:p>
      <w:pPr>
        <w:pStyle w:val="Normal"/>
        <w:rPr/>
      </w:pPr>
      <w:r>
        <w:rPr>
          <w:b/>
          <w:bCs/>
        </w:rPr>
        <w:t xml:space="preserve">Class. </w:t>
      </w:r>
      <w:r>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pPr>
      <w:r>
        <w:rPr>
          <w:b/>
          <w:bCs/>
        </w:rPr>
        <w:t xml:space="preserve">Individual. </w:t>
      </w:r>
      <w:r>
        <w:rPr/>
        <w:t>An individual represents a singular instance of a thing. All individuals belongs to some classes, but are focused either as individual instances. For an ontology, the use of individual can be used to represent specific version of an ontology. For example, ‘SSRO version 1.07’ would be an individual, while the SSRO would be a class.</w:t>
      </w:r>
    </w:p>
    <w:p>
      <w:pPr>
        <w:pStyle w:val="Normal"/>
        <w:rPr/>
      </w:pPr>
      <w:r>
        <w:rPr>
          <w:b/>
          <w:bCs/>
        </w:rPr>
        <w:t xml:space="preserve">Property. </w:t>
      </w:r>
      <w:r>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pPr>
      <w:r>
        <w:rPr>
          <w:b/>
          <w:bCs/>
        </w:rPr>
        <w:t xml:space="preserve">Annotation. </w:t>
      </w:r>
      <w:r>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pPr>
      <w:r>
        <w:rPr>
          <w:b/>
          <w:bCs/>
        </w:rPr>
        <w:t xml:space="preserve">Domain. </w:t>
      </w:r>
      <w:r>
        <w:rPr/>
        <w:t xml:space="preserve">A set of valid inputs. In ontology, a domain is the set of valid classes, individuals, or annotations which are specified as the valid subjects of a property when it is used for an RDF triple. </w:t>
      </w:r>
    </w:p>
    <w:p>
      <w:pPr>
        <w:pStyle w:val="Normal"/>
        <w:rPr/>
      </w:pPr>
      <w:r>
        <w:rPr>
          <w:b/>
          <w:bCs/>
        </w:rPr>
        <w:t xml:space="preserve">Range.  </w:t>
      </w:r>
      <w:r>
        <w:rPr/>
        <w:t xml:space="preserve">A set of valid inputs. In ontology, a domain is the set of valid classes, individuals, or annotations which are specified as the valid objects of a property when it is used for an RDF triple. </w:t>
      </w:r>
    </w:p>
    <w:p>
      <w:pPr>
        <w:pStyle w:val="Normal"/>
        <w:rPr/>
      </w:pPr>
      <w:r>
        <w:rPr>
          <w:b/>
          <w:bCs/>
        </w:rPr>
        <w:t>RDF Triple.</w:t>
      </w:r>
      <w:r>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pPr>
      <w:r>
        <w:rPr>
          <w:b/>
          <w:bCs/>
        </w:rPr>
        <w:t xml:space="preserve">RDF Datasets. </w:t>
      </w:r>
      <w:r>
        <w:rPr/>
        <w:t>A set of RDF Graphs that is made out of of one default graph and potentially multiple zero named graphs. The named graphs correspond to additional graphs which may or may not reuse terms from the default graphs.</w:t>
      </w:r>
    </w:p>
    <w:p>
      <w:pPr>
        <w:pStyle w:val="Normal"/>
        <w:spacing w:lineRule="auto" w:line="240"/>
        <w:rPr/>
      </w:pPr>
      <w:r>
        <w:rPr/>
      </w:r>
    </w:p>
    <w:p>
      <w:pPr>
        <w:pStyle w:val="Normal"/>
        <w:spacing w:lineRule="auto" w:line="240" w:before="0" w:after="0"/>
        <w:jc w:val="left"/>
        <w:rPr/>
      </w:pPr>
      <w:r>
        <w:rPr/>
      </w:r>
      <w:bookmarkStart w:id="19" w:name="_Toc489359624"/>
      <w:bookmarkStart w:id="20" w:name="_Toc488916741"/>
      <w:bookmarkStart w:id="21" w:name="_Toc489359624"/>
      <w:bookmarkStart w:id="22" w:name="_Toc488916741"/>
      <w:bookmarkEnd w:id="21"/>
      <w:bookmarkEnd w:id="22"/>
      <w:r>
        <w:br w:type="page"/>
      </w:r>
    </w:p>
    <w:p>
      <w:pPr>
        <w:pStyle w:val="Heading1"/>
        <w:numPr>
          <w:ilvl w:val="0"/>
          <w:numId w:val="0"/>
        </w:numPr>
        <w:ind w:left="432" w:hanging="432"/>
        <w:rPr/>
      </w:pPr>
      <w:bookmarkStart w:id="23" w:name="_Toc489359624"/>
      <w:bookmarkStart w:id="24" w:name="_Toc488916741"/>
      <w:bookmarkStart w:id="25" w:name="_Toc173790068"/>
      <w:bookmarkEnd w:id="23"/>
      <w:bookmarkEnd w:id="24"/>
      <w:r>
        <w:rPr>
          <w:lang w:val="en-US"/>
        </w:rPr>
        <w:t>SRRO Metadata Ontology design</w:t>
      </w:r>
      <w:bookmarkEnd w:id="25"/>
      <w:r>
        <w:rPr>
          <w:lang w:val="en-US"/>
        </w:rPr>
        <w:t xml:space="preserve"> </w:t>
      </w:r>
    </w:p>
    <w:p>
      <w:pPr>
        <w:pStyle w:val="Normal"/>
        <w:keepNext w:val="true"/>
        <w:spacing w:lineRule="auto" w:line="240"/>
        <w:rPr/>
      </w:pPr>
      <w:r>
        <w:rPr>
          <w:lang w:val="en-US"/>
        </w:rPr>
        <w:t>The following referenced documents are indispensable for the application of this document. For dated references, only the edition cited applies. For undated references, the latest edition of the referenced document (including any amendments) applies.</w:t>
      </w:r>
    </w:p>
    <w:p>
      <w:pPr>
        <w:pStyle w:val="Normal"/>
        <w:keepNext w:val="true"/>
        <w:spacing w:lineRule="auto" w:line="240"/>
        <w:jc w:val="center"/>
        <w:rPr/>
      </w:pPr>
      <w:r>
        <w:rPr/>
        <w:drawing>
          <wp:inline distT="0" distB="0" distL="0" distR="0">
            <wp:extent cx="2600325" cy="3181985"/>
            <wp:effectExtent l="0" t="0" r="0" b="0"/>
            <wp:docPr id="1" name="Image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software project&#10;&#10;Description automatically generated with medium confidence"/>
                    <pic:cNvPicPr>
                      <a:picLocks noChangeAspect="1" noChangeArrowheads="1"/>
                    </pic:cNvPicPr>
                  </pic:nvPicPr>
                  <pic:blipFill>
                    <a:blip r:embed="rId6"/>
                    <a:stretch>
                      <a:fillRect/>
                    </a:stretch>
                  </pic:blipFill>
                  <pic:spPr bwMode="auto">
                    <a:xfrm>
                      <a:off x="0" y="0"/>
                      <a:ext cx="2600325" cy="3181985"/>
                    </a:xfrm>
                    <a:prstGeom prst="rect">
                      <a:avLst/>
                    </a:prstGeom>
                  </pic:spPr>
                </pic:pic>
              </a:graphicData>
            </a:graphic>
          </wp:inline>
        </w:drawing>
      </w:r>
    </w:p>
    <w:p>
      <w:pPr>
        <w:pStyle w:val="Normal"/>
        <w:rPr/>
      </w:pPr>
      <w:r>
        <w:rPr>
          <w:b/>
          <w:bCs/>
        </w:rPr>
        <w:t xml:space="preserve">Figure 1. High Level Representation of SRRO Metadata Ontology Tool. </w:t>
      </w:r>
      <w:r>
        <w:rPr/>
        <w:t>A) Highest level terms for SSRO include terms that have been mapped to BFO (generically dependent continuant) and those that have not. B) New terms were primarily to si-ontology, si-resource, si-resource-metadata. Red arrows denote locations of terms based of the new graph.</w:t>
      </w:r>
    </w:p>
    <w:p>
      <w:pPr>
        <w:pStyle w:val="Normal"/>
        <w:rPr/>
      </w:pPr>
      <w:r>
        <w:rPr/>
        <w:t xml:space="preserve">We generated the initial ontology using the prior </w:t>
      </w:r>
      <w:r>
        <w:rPr>
          <w:highlight w:val="yellow"/>
        </w:rPr>
        <w:t>metonto.rdf</w:t>
      </w:r>
      <w:r>
        <w:rPr/>
        <w:t xml:space="preserve"> central hierarchy for the original base file. Afterwards, we assessed multiple different ontologies to identify terms that can be reused or implemented into SSRO. </w:t>
      </w:r>
      <w:del w:id="12" w:author="Unknown Author" w:date="2024-10-30T21:46:56Z">
        <w:r>
          <w:rPr/>
          <w:delText>Currently, SSRO imports terms from the Ontology Metadata Vocabulary (OMV), OBO Metadata Ontology (OMO), and the Changes and Annotations Knowledge Base  (ChAO KB).</w:delText>
        </w:r>
      </w:del>
      <w:r>
        <w:rPr/>
        <w:t xml:space="preserve">  </w:t>
      </w:r>
      <w:r>
        <w:rPr>
          <w:b/>
          <w:bCs/>
        </w:rPr>
        <w:t xml:space="preserve">Figure 1 </w:t>
      </w:r>
      <w:r>
        <w:rPr/>
        <w:t xml:space="preserve">shows the upper level classes that are not imported from other ontologies within the SI Service Meta Ontology. </w:t>
      </w:r>
    </w:p>
    <w:p>
      <w:pPr>
        <w:pStyle w:val="Normal"/>
        <w:rPr/>
      </w:pPr>
      <w:r>
        <w:rPr/>
        <w:t xml:space="preserve">Afterwards, we consulted the </w:t>
      </w:r>
      <w:r>
        <w:rPr>
          <w:highlight w:val="yellow"/>
        </w:rPr>
        <w:t>above</w:t>
      </w:r>
      <w:r>
        <w:rPr/>
        <w:t xml:space="preserve"> 1</w:t>
      </w:r>
      <w:del w:id="13" w:author="Unknown Author" w:date="2024-10-30T21:42:01Z">
        <w:r>
          <w:rPr/>
          <w:delText>2</w:delText>
        </w:r>
      </w:del>
      <w:ins w:id="14" w:author="Unknown Author" w:date="2024-10-30T21:49:59Z">
        <w:r>
          <w:rPr/>
          <w:t>4</w:t>
        </w:r>
      </w:ins>
      <w:r>
        <w:rPr/>
        <w:t xml:space="preserve"> categories to identify common metadata features that are occur within multiple knowledge sources and ontologies. The ontologies and knowledgebases we have queried, along with their definitions, are listed below:</w:t>
      </w:r>
    </w:p>
    <w:p>
      <w:pPr>
        <w:pStyle w:val="Normal"/>
        <w:numPr>
          <w:ilvl w:val="0"/>
          <w:numId w:val="4"/>
        </w:numPr>
        <w:suppressAutoHyphens w:val="true"/>
        <w:spacing w:lineRule="auto" w:line="240" w:before="0" w:after="0"/>
        <w:jc w:val="left"/>
        <w:rPr/>
      </w:pPr>
      <w:r>
        <w:rPr>
          <w:b/>
          <w:bCs/>
        </w:rPr>
        <w:t>NCI Metathesaurus</w:t>
      </w:r>
      <w:r>
        <w:rPr/>
        <w:t xml:space="preserve">. </w:t>
      </w:r>
      <w:r>
        <w:rPr>
          <w:i/>
          <w:iCs/>
        </w:rPr>
        <w:t xml:space="preserve">NCI Metathesaurus (NCIm) is a wide-ranging biomedical terminology database that covers most terminologies used by NCI for clinical care, translational and basic research, and public information and administrative activities.  </w:t>
      </w:r>
      <w:r>
        <w:rPr/>
        <w:t>This is the resource that is most complete and imports several knowledge sources together.</w:t>
      </w:r>
    </w:p>
    <w:p>
      <w:pPr>
        <w:pStyle w:val="Normal"/>
        <w:numPr>
          <w:ilvl w:val="0"/>
          <w:numId w:val="4"/>
        </w:numPr>
        <w:suppressAutoHyphens w:val="true"/>
        <w:spacing w:lineRule="auto" w:line="240" w:before="0" w:after="0"/>
        <w:jc w:val="left"/>
        <w:rPr/>
      </w:pPr>
      <w:r>
        <w:rPr>
          <w:b/>
          <w:bCs/>
        </w:rPr>
        <w:t>caDSR.</w:t>
      </w:r>
      <w:r>
        <w:rPr/>
        <w:t xml:space="preserve"> </w:t>
      </w:r>
      <w:r>
        <w:rPr>
          <w:i/>
          <w:iCs/>
        </w:rPr>
        <w:t>Cancer Data Standards Registry and Repository. (</w:t>
      </w:r>
      <w:r>
        <w:rPr>
          <w:rStyle w:val="Emphasis"/>
        </w:rPr>
        <w:t>caDSR)</w:t>
      </w:r>
      <w:r>
        <w:rPr>
          <w:i/>
          <w:iCs/>
        </w:rPr>
        <w:t xml:space="preserve">  is a metadata repository based on the ISO/IEC 11179 Metadata Registry standard</w:t>
      </w:r>
      <w:r>
        <w:rPr/>
        <w:t>.</w:t>
      </w:r>
    </w:p>
    <w:p>
      <w:pPr>
        <w:pStyle w:val="Normal"/>
        <w:numPr>
          <w:ilvl w:val="0"/>
          <w:numId w:val="4"/>
        </w:numPr>
        <w:suppressAutoHyphens w:val="true"/>
        <w:spacing w:lineRule="auto" w:line="240" w:before="0" w:after="0"/>
        <w:jc w:val="left"/>
        <w:rPr/>
      </w:pPr>
      <w:r>
        <w:rPr>
          <w:b/>
          <w:bCs/>
        </w:rPr>
        <w:t>MGED ontology</w:t>
      </w:r>
      <w:r>
        <w:rPr/>
        <w:t xml:space="preserve">. </w:t>
      </w:r>
      <w:r>
        <w:rPr>
          <w:i/>
          <w:iCs/>
        </w:rPr>
        <w:t>MGED Ontology is an older ontology that is used for representation of Microarray Gene Expression Data (MGED).</w:t>
      </w:r>
    </w:p>
    <w:p>
      <w:pPr>
        <w:pStyle w:val="Normal"/>
        <w:numPr>
          <w:ilvl w:val="0"/>
          <w:numId w:val="4"/>
        </w:numPr>
        <w:suppressAutoHyphens w:val="true"/>
        <w:spacing w:lineRule="auto" w:line="240" w:before="0" w:after="0"/>
        <w:jc w:val="left"/>
        <w:rPr/>
      </w:pPr>
      <w:r>
        <w:rPr>
          <w:b/>
          <w:bCs/>
        </w:rPr>
        <w:t>NDF-RT</w:t>
      </w:r>
      <w:r>
        <w:rPr/>
        <w:t xml:space="preserve">. </w:t>
      </w:r>
      <w:r>
        <w:rPr>
          <w:i/>
          <w:iCs/>
        </w:rPr>
        <w:t>National Drug File – Reference Terminology is a knowledge schema used by FDA and the FedMed collaboration to code these essential pharmacologic properties of medications.</w:t>
      </w:r>
    </w:p>
    <w:p>
      <w:pPr>
        <w:pStyle w:val="Normal"/>
        <w:numPr>
          <w:ilvl w:val="0"/>
          <w:numId w:val="4"/>
        </w:numPr>
        <w:suppressAutoHyphens w:val="true"/>
        <w:spacing w:lineRule="auto" w:line="240" w:before="0" w:after="0"/>
        <w:jc w:val="left"/>
        <w:rPr/>
      </w:pPr>
      <w:r>
        <w:rPr>
          <w:b/>
          <w:bCs/>
        </w:rPr>
        <w:t>CTCAE</w:t>
      </w:r>
      <w:r>
        <w:rPr/>
        <w:t xml:space="preserve">. </w:t>
      </w:r>
      <w:r>
        <w:rPr>
          <w:i/>
          <w:iCs/>
        </w:rPr>
        <w:t>Common Terminology Criteria for Adverse Events (CTCAE) Dictionary is a schema used to location appropriate adverse event terms.</w:t>
      </w:r>
      <w:r>
        <w:rPr/>
        <w:t xml:space="preserve"> CTCAE creates a simple ontology but omits describing formal adverse events that cause death.</w:t>
      </w:r>
    </w:p>
    <w:p>
      <w:pPr>
        <w:pStyle w:val="Normal"/>
        <w:numPr>
          <w:ilvl w:val="0"/>
          <w:numId w:val="4"/>
        </w:numPr>
        <w:suppressAutoHyphens w:val="true"/>
        <w:spacing w:lineRule="auto" w:line="240" w:before="0" w:after="0"/>
        <w:jc w:val="left"/>
        <w:rPr/>
      </w:pPr>
      <w:r>
        <w:rPr>
          <w:b/>
          <w:bCs/>
        </w:rPr>
        <w:t>LOINC</w:t>
      </w:r>
      <w:r>
        <w:rPr/>
        <w:t xml:space="preserve">. </w:t>
      </w:r>
      <w:r>
        <w:rPr>
          <w:i/>
          <w:iCs/>
        </w:rPr>
        <w:t>LOINC provides a set of universal names and ID codes for identifying laboratory and clinical test results.</w:t>
      </w:r>
      <w:r>
        <w:rPr/>
        <w:t xml:space="preserve"> The entire term contained in the LOINC represents specific information related to test components.</w:t>
      </w:r>
    </w:p>
    <w:p>
      <w:pPr>
        <w:pStyle w:val="Normal"/>
        <w:numPr>
          <w:ilvl w:val="0"/>
          <w:numId w:val="4"/>
        </w:numPr>
        <w:suppressAutoHyphens w:val="true"/>
        <w:spacing w:lineRule="auto" w:line="240" w:before="0" w:after="0"/>
        <w:jc w:val="left"/>
        <w:rPr/>
      </w:pPr>
      <w:r>
        <w:rPr>
          <w:b/>
          <w:bCs/>
        </w:rPr>
        <w:t>SNOMED</w:t>
      </w:r>
      <w:r>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4"/>
        </w:numPr>
        <w:suppressAutoHyphens w:val="true"/>
        <w:spacing w:lineRule="auto" w:line="240" w:before="0" w:after="0"/>
        <w:jc w:val="left"/>
        <w:rPr/>
      </w:pPr>
      <w:r>
        <w:rPr>
          <w:b/>
          <w:bCs/>
        </w:rPr>
        <w:t>RadLex</w:t>
      </w:r>
      <w:r>
        <w:rPr/>
        <w:t xml:space="preserve">. </w:t>
      </w:r>
      <w:r>
        <w:rPr>
          <w:i/>
          <w:iCs/>
        </w:rPr>
        <w:t>RadLex radiology lexicon represents a schema of radiology terms. It is utilized by LOINC.</w:t>
      </w:r>
    </w:p>
    <w:p>
      <w:pPr>
        <w:pStyle w:val="Normal"/>
        <w:numPr>
          <w:ilvl w:val="0"/>
          <w:numId w:val="4"/>
        </w:numPr>
        <w:suppressAutoHyphens w:val="true"/>
        <w:spacing w:lineRule="auto" w:line="240" w:before="0" w:after="0"/>
        <w:jc w:val="left"/>
        <w:rPr/>
      </w:pPr>
      <w:r>
        <w:rPr>
          <w:b/>
          <w:bCs/>
        </w:rPr>
        <w:t>MedDRA</w:t>
      </w:r>
      <w:r>
        <w:rPr/>
        <w:t xml:space="preserve">. </w:t>
      </w:r>
      <w:r>
        <w:rPr>
          <w:i/>
          <w:iCs/>
        </w:rPr>
        <w:t>Medical Dictionary for Regulatory Activities (MedDRA) is a schema that standardized medical terminology for medicinal chemical entities.</w:t>
      </w:r>
    </w:p>
    <w:p>
      <w:pPr>
        <w:pStyle w:val="Normal"/>
        <w:numPr>
          <w:ilvl w:val="0"/>
          <w:numId w:val="4"/>
        </w:numPr>
        <w:suppressAutoHyphens w:val="true"/>
        <w:spacing w:lineRule="auto" w:line="240" w:before="0" w:after="0"/>
        <w:jc w:val="left"/>
        <w:rPr/>
      </w:pPr>
      <w:r>
        <w:rPr>
          <w:b/>
          <w:bCs/>
        </w:rPr>
        <w:t>GO</w:t>
      </w:r>
      <w:r>
        <w:rPr/>
        <w:t>.</w:t>
      </w:r>
      <w:r>
        <w:rPr>
          <w:i/>
          <w:iCs/>
        </w:rPr>
        <w:t xml:space="preserve"> Gene Ontology (GO) is an ontology that represents functionality of genes, namely the role of specific genes when involved in cellular components, biological processes, or molecular functions.</w:t>
      </w:r>
    </w:p>
    <w:p>
      <w:pPr>
        <w:pStyle w:val="Normal"/>
        <w:numPr>
          <w:ilvl w:val="0"/>
          <w:numId w:val="4"/>
        </w:numPr>
        <w:suppressAutoHyphens w:val="true"/>
        <w:spacing w:lineRule="auto" w:line="240" w:before="0" w:after="0"/>
        <w:jc w:val="left"/>
        <w:rPr/>
      </w:pPr>
      <w:r>
        <w:rPr>
          <w:b/>
          <w:bCs/>
        </w:rPr>
        <w:t>BRO</w:t>
      </w:r>
      <w:r>
        <w:rPr/>
        <w:t xml:space="preserve">. </w:t>
      </w:r>
      <w:r>
        <w:rPr>
          <w:i/>
          <w:iCs/>
        </w:rPr>
        <w:t>Biomedical Resource Ontology (BRO) is an ontology used to enable semantic annotation and discovery of biomedical resources.</w:t>
      </w:r>
    </w:p>
    <w:p>
      <w:pPr>
        <w:pStyle w:val="Normal"/>
        <w:numPr>
          <w:ilvl w:val="0"/>
          <w:numId w:val="4"/>
        </w:numPr>
        <w:suppressAutoHyphens w:val="true"/>
        <w:spacing w:lineRule="auto" w:line="240" w:before="0" w:after="0"/>
        <w:jc w:val="left"/>
        <w:rPr/>
      </w:pPr>
      <w:r>
        <w:rPr>
          <w:b/>
          <w:bCs/>
          <w:i/>
          <w:iCs/>
        </w:rPr>
        <w:t>SSRO.</w:t>
      </w:r>
      <w:r>
        <w:rPr>
          <w:i/>
          <w:iCs/>
        </w:rPr>
        <w:t xml:space="preserve"> A metadata ontology that represents metadata for various NIH projects.</w:t>
      </w:r>
      <w:r>
        <w:rPr/>
        <w:t xml:space="preserve"> This is the internal abbreviation for the SI Service Metadata Ontology.</w:t>
      </w:r>
    </w:p>
    <w:p>
      <w:pPr>
        <w:pStyle w:val="Normal"/>
        <w:numPr>
          <w:ilvl w:val="0"/>
          <w:numId w:val="4"/>
        </w:numPr>
        <w:suppressAutoHyphens w:val="true"/>
        <w:spacing w:lineRule="auto" w:line="240" w:before="0" w:after="0"/>
        <w:jc w:val="left"/>
        <w:rPr>
          <w:ins w:id="15" w:author="Unknown Author" w:date="2024-10-30T21:47:57Z"/>
        </w:rPr>
      </w:pPr>
      <w:r>
        <w:rPr>
          <w:b/>
          <w:bCs/>
          <w:i/>
          <w:iCs/>
        </w:rPr>
        <w:t>NCI Thesaurus Inferred.</w:t>
      </w:r>
      <w:r>
        <w:rPr>
          <w:i/>
          <w:iCs/>
        </w:rPr>
        <w:t xml:space="preserve"> </w:t>
      </w:r>
      <w:r>
        <w:rPr>
          <w:b w:val="false"/>
          <w:bCs w:val="false"/>
          <w:i/>
          <w:iCs/>
        </w:rPr>
        <w:t xml:space="preserve">NCI Thesaurus Inferred </w:t>
      </w:r>
      <w:r>
        <w:rPr>
          <w:b w:val="false"/>
          <w:bCs w:val="false"/>
          <w:i/>
          <w:iCs/>
        </w:rPr>
        <w:t>(NCITInf)</w:t>
      </w:r>
      <w:r>
        <w:rPr>
          <w:b/>
          <w:bCs/>
          <w:i/>
          <w:iCs/>
        </w:rPr>
        <w:t xml:space="preserve"> </w:t>
      </w:r>
      <w:r>
        <w:rPr>
          <w:b/>
          <w:bCs/>
          <w:i/>
          <w:iCs/>
        </w:rPr>
        <w:t>is a</w:t>
      </w:r>
      <w:r>
        <w:rPr>
          <w:i/>
          <w:iCs/>
        </w:rPr>
        <w:t>n ontology</w:t>
      </w:r>
      <w:r>
        <w:rPr>
          <w:i/>
          <w:iCs/>
        </w:rPr>
        <w:t xml:space="preserve"> that contains the direct relationships and inferred using ontology based on the NCI Thesaurus.</w:t>
      </w:r>
      <w:r>
        <w:rPr/>
        <w:t xml:space="preserve"> This was generated from the EVS/Thesaurus document after running a reasoner.</w:t>
      </w:r>
    </w:p>
    <w:p>
      <w:pPr>
        <w:pStyle w:val="Normal"/>
        <w:numPr>
          <w:ilvl w:val="0"/>
          <w:numId w:val="4"/>
        </w:numPr>
        <w:suppressAutoHyphens w:val="true"/>
        <w:spacing w:lineRule="auto" w:line="240" w:before="0" w:after="0"/>
        <w:jc w:val="left"/>
        <w:rPr/>
      </w:pPr>
      <w:r>
        <w:rPr>
          <w:b/>
          <w:bCs/>
          <w:i/>
          <w:iCs/>
        </w:rPr>
        <w:t>NCI</w:t>
      </w:r>
      <w:ins w:id="16" w:author="Unknown Author" w:date="2024-10-30T21:47:57Z">
        <w:r>
          <w:rPr>
            <w:b/>
            <w:bCs/>
            <w:i/>
            <w:iCs/>
          </w:rPr>
          <w:t xml:space="preserve"> </w:t>
        </w:r>
      </w:ins>
      <w:r>
        <w:rPr>
          <w:b/>
          <w:bCs/>
          <w:i/>
          <w:iCs/>
        </w:rPr>
        <w:t>Metathesaurus</w:t>
      </w:r>
      <w:r>
        <w:rPr>
          <w:b/>
          <w:bCs/>
          <w:i/>
          <w:iCs/>
        </w:rPr>
        <w:t>.</w:t>
      </w:r>
      <w:ins w:id="17" w:author="Unknown Author" w:date="2024-10-30T21:47:57Z">
        <w:r>
          <w:rPr>
            <w:i/>
            <w:iCs/>
          </w:rPr>
          <w:t xml:space="preserve"> </w:t>
        </w:r>
      </w:ins>
      <w:r>
        <w:rPr>
          <w:i/>
          <w:iCs/>
        </w:rPr>
        <w:t>NCI</w:t>
      </w:r>
      <w:ins w:id="18" w:author="Unknown Author" w:date="2024-10-30T21:47:57Z">
        <w:r>
          <w:rPr>
            <w:i/>
            <w:iCs/>
          </w:rPr>
          <w:t xml:space="preserve"> </w:t>
        </w:r>
      </w:ins>
      <w:r>
        <w:rPr>
          <w:i/>
          <w:iCs/>
        </w:rPr>
        <w:t>Metathesaurus is an ontology</w:t>
      </w:r>
      <w:r>
        <w:rPr>
          <w:i/>
          <w:iCs/>
        </w:rPr>
        <w:t xml:space="preserve"> that contains the </w:t>
      </w:r>
      <w:r>
        <w:rPr>
          <w:i/>
          <w:iCs/>
        </w:rPr>
        <w:t>metadata related to terms within</w:t>
      </w:r>
      <w:r>
        <w:rPr>
          <w:i/>
          <w:iCs/>
        </w:rPr>
        <w:t xml:space="preserve"> NCI Thesaurus.</w:t>
      </w:r>
      <w:r>
        <w:rPr/>
        <w:t xml:space="preserve"> Th</w:t>
      </w:r>
      <w:r>
        <w:rPr/>
        <w:t xml:space="preserve">e NCI Metathesaurus uses the </w:t>
      </w:r>
      <w:r>
        <w:rPr>
          <w:lang w:val="en-GB"/>
        </w:rPr>
        <w:t>‘has atom’ property to link an atom class entity between a NCI class and their metadata annotations</w:t>
      </w:r>
      <w:r>
        <w:rPr/>
        <w:t>.</w:t>
      </w:r>
    </w:p>
    <w:p>
      <w:pPr>
        <w:pStyle w:val="Normal"/>
        <w:rPr/>
      </w:pPr>
      <w:r>
        <w:rPr/>
      </w:r>
    </w:p>
    <w:p>
      <w:pPr>
        <w:pStyle w:val="Normal"/>
        <w:rPr>
          <w:del w:id="21" w:author="Unknown Author" w:date="2024-10-30T21:55:48Z"/>
        </w:rPr>
      </w:pPr>
      <w:r>
        <w:rPr/>
        <w:tab/>
      </w:r>
      <w:r>
        <w:rPr/>
        <w:t xml:space="preserve">Currently, SRRO has specific term IDs from 5 different ontologies as part of the Ontology Design Pattern (ODP).This includes SRRO </w:t>
      </w:r>
      <w:r>
        <w:rPr>
          <w:lang w:val="en-GB"/>
        </w:rPr>
        <w:t>utilizes</w:t>
      </w:r>
      <w:r>
        <w:rPr/>
        <w:t xml:space="preserve"> annotation terms from Web Ontology Language (owl:), Simple Knowledge Organization System (skos:), and Resource Description Format Schema (dfs:), and the SRRO itself. The SRRO contains new 61 new ontology IRIs related to these five knowledge graphs and populated with terms found </w:t>
      </w:r>
      <w:r>
        <w:rPr>
          <w:lang w:val="en-GB"/>
        </w:rPr>
        <w:t>on the</w:t>
      </w:r>
      <w:r>
        <w:rPr/>
        <w:t xml:space="preserve"> Shared SI Service website.  These </w:t>
      </w:r>
      <w:r>
        <w:rPr>
          <w:lang w:val="en-GB"/>
        </w:rPr>
        <w:t>ontologies</w:t>
      </w:r>
      <w:r>
        <w:rPr/>
        <w:t xml:space="preserve"> are NCITInf, NCIM, GO, SRRO, and caDSR</w:t>
      </w:r>
      <w:del w:id="19" w:author="Unknown Author" w:date="2024-10-30T21:54:25Z">
        <w:r>
          <w:rPr/>
          <w:delText>.</w:delText>
        </w:r>
      </w:del>
      <w:r>
        <w:rPr/>
        <w:t xml:space="preserve"> Currently the Shared SI Service website contains 7 graphs; the five ontologies included in SRRO, the W3C Linked Data Platform Vocabulary, and a virtuoso schema.   </w:t>
      </w:r>
      <w:del w:id="20" w:author="Unknown Author" w:date="2024-10-30T21:55:48Z">
        <w:r>
          <w:rPr/>
          <w:delText xml:space="preserve"> </w:delText>
        </w:r>
      </w:del>
    </w:p>
    <w:p>
      <w:pPr>
        <w:pStyle w:val="Normal"/>
        <w:rPr/>
      </w:pPr>
      <w:r>
        <w:rPr/>
        <w:t xml:space="preserve">We have standardized the different relationships in accordance to an Ontology Design Pattern (ODP). The primary definitions for these terms are included for rest of the document.  An example of how a specific ontology or class following the ODP is shown as part of </w:t>
      </w:r>
      <w:r>
        <w:rPr>
          <w:b/>
          <w:bCs/>
        </w:rPr>
        <w:t>Figure 2.</w:t>
      </w:r>
    </w:p>
    <w:p>
      <w:pPr>
        <w:pStyle w:val="Normal"/>
        <w:jc w:val="center"/>
        <w:rPr/>
      </w:pPr>
      <w:r>
        <w:rPr/>
        <w:drawing>
          <wp:inline distT="0" distB="0" distL="0" distR="0">
            <wp:extent cx="4765040" cy="3142615"/>
            <wp:effectExtent l="0" t="0" r="0" b="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7"/>
                    <a:stretch>
                      <a:fillRect/>
                    </a:stretch>
                  </pic:blipFill>
                  <pic:spPr bwMode="auto">
                    <a:xfrm>
                      <a:off x="0" y="0"/>
                      <a:ext cx="4765040" cy="3142615"/>
                    </a:xfrm>
                    <a:prstGeom prst="rect">
                      <a:avLst/>
                    </a:prstGeom>
                  </pic:spPr>
                </pic:pic>
              </a:graphicData>
            </a:graphic>
          </wp:inline>
        </w:drawing>
      </w:r>
    </w:p>
    <w:p>
      <w:pPr>
        <w:pStyle w:val="Normal"/>
        <w:rPr>
          <w:ins w:id="22" w:author="He, Oliver" w:date="2024-10-08T12:17:00Z"/>
        </w:rPr>
      </w:pPr>
      <w:bookmarkStart w:id="26" w:name="_Hlk481403226"/>
      <w:bookmarkEnd w:id="26"/>
      <w:r>
        <w:rPr>
          <w:b/>
          <w:bCs/>
        </w:rPr>
        <w:t xml:space="preserve">Figure 2. List of service RDF resources shown in SRRO as of September 27, 2024. </w:t>
      </w:r>
      <w:r>
        <w:rPr/>
        <w:t xml:space="preserve">Five resources are represented in SRRO, including NCIt inferred, caDSR, GO, NCIt, and SRRO. The SRRO used for the screenshot generation comes from the SRRO production version in GitHub si-schemas: </w:t>
      </w:r>
      <w:hyperlink r:id="rId8">
        <w:r>
          <w:rPr>
            <w:rStyle w:val="InternetLink"/>
          </w:rPr>
          <w:t>https://github.com/NCI-Semantic-Infrastructure/si-schemas/blob/main/metadata-SI/production/srro-production.owl</w:t>
        </w:r>
      </w:hyperlink>
      <w:r>
        <w:rPr/>
        <w:t xml:space="preserve">. </w:t>
      </w:r>
    </w:p>
    <w:p>
      <w:pPr>
        <w:pStyle w:val="Normal"/>
        <w:widowControl/>
        <w:suppressAutoHyphens w:val="true"/>
        <w:bidi w:val="0"/>
        <w:spacing w:lineRule="auto" w:line="240" w:before="0" w:after="0"/>
        <w:jc w:val="left"/>
        <w:rPr>
          <w:rFonts w:cs="Arial"/>
          <w:color w:val="222222"/>
          <w:shd w:fill="FFFFFF" w:val="clear"/>
        </w:rPr>
      </w:pPr>
      <w:r>
        <w:rPr>
          <w:rFonts w:cs="Arial"/>
          <w:color w:val="222222"/>
          <w:shd w:fill="FFFFFF" w:val="clear"/>
        </w:rPr>
      </w:r>
      <w:r>
        <w:br w:type="page"/>
      </w:r>
    </w:p>
    <w:p>
      <w:pPr>
        <w:pStyle w:val="Heading1"/>
        <w:numPr>
          <w:ilvl w:val="0"/>
          <w:numId w:val="0"/>
        </w:numPr>
        <w:tabs>
          <w:tab w:val="left" w:pos="400" w:leader="none"/>
          <w:tab w:val="left" w:pos="560" w:leader="none"/>
          <w:tab w:val="left" w:pos="1980" w:leader="none"/>
        </w:tabs>
        <w:spacing w:lineRule="auto" w:line="240"/>
        <w:ind w:left="0" w:hanging="0"/>
        <w:rPr/>
      </w:pPr>
      <w:bookmarkStart w:id="27" w:name="_Hlk481403226"/>
      <w:bookmarkStart w:id="28" w:name="_Toc489359625"/>
      <w:bookmarkStart w:id="29" w:name="_Toc488916742"/>
      <w:bookmarkStart w:id="30" w:name="_Toc199420162"/>
      <w:bookmarkStart w:id="31" w:name="_Toc173790069"/>
      <w:bookmarkEnd w:id="27"/>
      <w:r>
        <w:rPr>
          <w:lang w:val="en-US"/>
        </w:rPr>
        <w:t>Upper Level Classes</w:t>
      </w:r>
      <w:bookmarkEnd w:id="31"/>
      <w:r>
        <w:rPr>
          <w:lang w:val="en-US"/>
        </w:rPr>
        <w:t xml:space="preserve"> </w:t>
      </w:r>
      <w:bookmarkEnd w:id="28"/>
      <w:bookmarkEnd w:id="29"/>
      <w:bookmarkEnd w:id="30"/>
    </w:p>
    <w:p>
      <w:pPr>
        <w:pStyle w:val="Normal"/>
        <w:rPr/>
      </w:pPr>
      <w:bookmarkStart w:id="32" w:name="_Hlk513140117"/>
      <w:bookmarkEnd w:id="32"/>
      <w:r>
        <w:rPr>
          <w:b/>
          <w:bCs/>
        </w:rPr>
        <w:t>ObsoleteClass.</w:t>
      </w:r>
      <w:r>
        <w:rPr>
          <w:sz w:val="32"/>
          <w:szCs w:val="32"/>
        </w:rPr>
        <w:t xml:space="preserve"> </w:t>
      </w:r>
      <w:r>
        <w:rPr/>
        <w:t>A category for terms no longer supported and replace with a different term in the system. Legacy IRIs are included for reference of earlier mistakes.</w:t>
      </w:r>
    </w:p>
    <w:p>
      <w:pPr>
        <w:pStyle w:val="Normal"/>
        <w:rPr/>
      </w:pPr>
      <w:r>
        <w:rPr>
          <w:b/>
          <w:bCs/>
        </w:rPr>
        <w:t xml:space="preserve">License Model. </w:t>
      </w:r>
      <w:r>
        <w:rPr/>
        <w:t>A license model describing the usage conditions for an ontology. If no license model is known, use ‘unknown license’.</w:t>
      </w:r>
    </w:p>
    <w:p>
      <w:pPr>
        <w:pStyle w:val="Normal"/>
        <w:rPr/>
      </w:pPr>
      <w:r>
        <w:rPr>
          <w:b/>
          <w:bCs/>
        </w:rPr>
        <w:t>Organisation.</w:t>
      </w:r>
      <w:r>
        <w:rPr/>
        <w:tab/>
        <w:t xml:space="preserve"> </w:t>
      </w:r>
      <w:r>
        <w:rPr>
          <w:i/>
          <w:iCs/>
        </w:rPr>
        <w:t>An organization is a social institution.</w:t>
      </w:r>
      <w:r>
        <w:rP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‘omv:acronym’, ‘omv:description’, ‘omv:name’, ‘omv:email’.  </w:t>
      </w:r>
    </w:p>
    <w:p>
      <w:pPr>
        <w:pStyle w:val="Normal"/>
        <w:rPr/>
      </w:pPr>
      <w:r>
        <w:rPr>
          <w:b/>
          <w:bCs/>
        </w:rPr>
        <w:t xml:space="preserve">Ontology Domain. </w:t>
      </w:r>
      <w:r>
        <w:rPr>
          <w:i/>
          <w:iCs/>
        </w:rPr>
        <w:t xml:space="preserve">The subject of knowledge that is covered by an information content entity. </w:t>
      </w:r>
      <w:r>
        <w:rPr/>
        <w:t>The domain of an ontology can cover material entities, events, processes, and metadata. Currently, we have broad domains included in SSRO but more will be added once we have decided how to divide the fields of knowledge covered in the various NCI knowledge bases and ontologies.</w:t>
      </w:r>
    </w:p>
    <w:p>
      <w:pPr>
        <w:pStyle w:val="Normal"/>
        <w:rPr/>
      </w:pPr>
      <w:r>
        <w:rPr>
          <w:b/>
          <w:bCs/>
        </w:rPr>
        <w:t>Location.</w:t>
      </w:r>
      <w:r>
        <w:rPr/>
        <w:t xml:space="preserve"> </w:t>
      </w:r>
      <w:r>
        <w:rPr>
          <w:i/>
          <w:iCs/>
        </w:rPr>
        <w:t>A location can be an identifiable geographic place (ISO 19112), but it can also be a non-geographic place such as a directory, row, or column. As such, there are numerous ways in which location can be expressed, such as by a coordinate, address, landmark, and so forth.</w:t>
      </w:r>
      <w:r>
        <w:rPr/>
        <w:t xml:space="preserve"> Primary locations within srro are focused on the location of a server via a link for different resources.</w:t>
      </w:r>
    </w:p>
    <w:p>
      <w:pPr>
        <w:pStyle w:val="Normal"/>
        <w:rPr/>
      </w:pPr>
      <w:r>
        <w:rPr>
          <w:b/>
          <w:bCs/>
          <w:i/>
          <w:iCs/>
        </w:rPr>
        <w:tab/>
        <w:t xml:space="preserve">Access Site. </w:t>
      </w:r>
      <w:r>
        <w:rPr>
          <w:i/>
          <w:iCs/>
        </w:rPr>
        <w:t>A download location that is a landing page or FTP directory that links to a  non-static download link to a resource.</w:t>
      </w:r>
      <w:r>
        <w:rPr/>
        <w:t xml:space="preserve"> This is a stable location.</w:t>
      </w:r>
    </w:p>
    <w:p>
      <w:pPr>
        <w:pStyle w:val="Normal"/>
        <w:rPr/>
      </w:pPr>
      <w:r>
        <w:rPr>
          <w:b/>
          <w:bCs/>
          <w:i/>
          <w:iCs/>
        </w:rPr>
        <w:tab/>
        <w:t xml:space="preserve">Download Link. </w:t>
      </w:r>
      <w:r>
        <w:rPr>
          <w:i/>
          <w:iCs/>
        </w:rPr>
        <w:t>A download location that links directly to a resource.</w:t>
      </w:r>
      <w:r>
        <w:rPr>
          <w:b/>
          <w:bCs/>
          <w:i/>
          <w:iCs/>
        </w:rPr>
        <w:t xml:space="preserve"> </w:t>
      </w:r>
      <w:r>
        <w:rPr/>
        <w:t>It is used here to obtain the URL that links directly to the downloadable distribution file.  The scheme of the URL can be http, ftp, or any other scheme supporting downloads.</w:t>
      </w:r>
    </w:p>
    <w:p>
      <w:pPr>
        <w:pStyle w:val="Normal"/>
        <w:rPr/>
      </w:pPr>
      <w:r>
        <w:rPr>
          <w:b/>
          <w:bCs/>
        </w:rPr>
        <w:t xml:space="preserve">Resource Description. </w:t>
      </w:r>
      <w:r>
        <w:rPr>
          <w:i/>
          <w:iCs/>
        </w:rPr>
        <w:t xml:space="preserve">An information content entity that is used as a resource for an ontology. </w:t>
      </w:r>
      <w:r>
        <w:rPr/>
        <w:t xml:space="preserve">The usage refers to other ontologies, thesauruses, and schemas that are used by other databases. More specifically, all si-resources were consulted during the development of this project for mappings. </w:t>
      </w:r>
    </w:p>
    <w:p>
      <w:pPr>
        <w:pStyle w:val="Normal"/>
        <w:rPr/>
      </w:pPr>
      <w:r>
        <w:rPr/>
        <w:tab/>
      </w:r>
      <w:r>
        <w:rPr>
          <w:b/>
          <w:bCs/>
        </w:rPr>
        <w:t xml:space="preserve">Namespace. </w:t>
      </w:r>
      <w:r>
        <w:rPr>
          <w:i/>
          <w:iCs/>
        </w:rPr>
        <w:t>The class of namespaces used by the resources in this service, each of which is the common substring beginning each IRI in the RDF or OWL resource.</w:t>
      </w:r>
      <w:r>
        <w:rPr/>
        <w:t xml:space="preserve"> These are typically a small sequence of letters that correspond to prefix for terms within an ontology. Instances of Namespace must contain a ‘has Namespace prefix’ and ‘has namespace IRI’ properties.</w:t>
      </w:r>
    </w:p>
    <w:p>
      <w:pPr>
        <w:pStyle w:val="Normal"/>
        <w:rPr/>
      </w:pPr>
      <w:r>
        <w:rPr>
          <w:b/>
          <w:bCs/>
        </w:rPr>
        <w:tab/>
        <w:t xml:space="preserve">Version. </w:t>
      </w:r>
      <w:r>
        <w:rPr>
          <w:i/>
          <w:iCs/>
        </w:rPr>
        <w:t>The class of properties that relate a resource to its release or modification version.  The specific property used by a resource to indicate its version is an instance of this class.</w:t>
      </w:r>
    </w:p>
    <w:p>
      <w:pPr>
        <w:pStyle w:val="Normal"/>
        <w:rPr/>
      </w:pPr>
      <w:r>
        <w:rPr>
          <w:b/>
          <w:bCs/>
        </w:rPr>
        <w:tab/>
        <w:t xml:space="preserve">Version Date. </w:t>
      </w:r>
      <w:r>
        <w:rPr>
          <w:i/>
          <w:iCs/>
        </w:rPr>
        <w:t>The class of properties that relate a resource to its release or modification date.  The specific property used by a resource for this purpose is an instance of this class.</w:t>
      </w:r>
    </w:p>
    <w:p>
      <w:pPr>
        <w:pStyle w:val="Normal"/>
        <w:rPr>
          <w:b/>
          <w:b/>
          <w:bCs/>
          <w:i/>
          <w:i/>
          <w:iCs/>
        </w:rPr>
      </w:pPr>
      <w:r>
        <w:rPr>
          <w:b/>
          <w:bCs/>
          <w:i/>
          <w:iCs/>
        </w:rPr>
      </w:r>
    </w:p>
    <w:p>
      <w:pPr>
        <w:pStyle w:val="Normal"/>
        <w:rPr/>
      </w:pPr>
      <w:r>
        <w:rPr>
          <w:b/>
          <w:bCs/>
        </w:rPr>
        <w:t>Resource Entity Description</w:t>
      </w:r>
    </w:p>
    <w:p>
      <w:pPr>
        <w:pStyle w:val="Normal"/>
        <w:rPr/>
      </w:pPr>
      <w:r>
        <w:rPr>
          <w:i/>
          <w:iCs/>
        </w:rPr>
        <w:t>An information content entity that contain a resource to describe resource-metadata. The usages refers to the components found for the data of studies.</w:t>
      </w:r>
      <w:r>
        <w:rPr/>
        <w:t xml:space="preserve"> All resources utilize this metadata, either as part of the schema or as part of individual entities. These are common features that are common or saved with all ontologies stored.</w:t>
      </w:r>
    </w:p>
    <w:p>
      <w:pPr>
        <w:pStyle w:val="Normal"/>
        <w:rPr/>
      </w:pPr>
      <w:r>
        <w:rPr>
          <w:b/>
          <w:bCs/>
        </w:rPr>
        <w:tab/>
        <w:t>Definition.</w:t>
      </w:r>
      <w:r>
        <w:rPr/>
        <w:t xml:space="preserve"> </w:t>
      </w:r>
      <w:r>
        <w:rPr>
          <w:i/>
          <w:iCs/>
        </w:rPr>
        <w:t>The metadata that explains the units or data points measured as part of a study.</w:t>
      </w:r>
      <w:r>
        <w:rPr/>
        <w:t xml:space="preserve"> The  typical use of definition is to explain types of studies, experimental types, or data from experiments.</w:t>
      </w:r>
    </w:p>
    <w:p>
      <w:pPr>
        <w:pStyle w:val="Normal"/>
        <w:rPr/>
      </w:pPr>
      <w:r>
        <w:rPr>
          <w:b/>
          <w:bCs/>
        </w:rPr>
        <w:tab/>
        <w:t>Identifier.</w:t>
      </w:r>
      <w:r>
        <w:rPr/>
        <w:t xml:space="preserve"> </w:t>
      </w:r>
      <w:r>
        <w:rPr>
          <w:i/>
          <w:iCs/>
        </w:rPr>
        <w:t>A set of symbols which is used to designate an individual information content entity.</w:t>
      </w:r>
      <w:r>
        <w:rPr/>
        <w:t xml:space="preserve"> These specifically referred to unique terms for a specific study or data set. Examples of identifiers include specific IRI.</w:t>
      </w:r>
    </w:p>
    <w:p>
      <w:pPr>
        <w:pStyle w:val="Normal"/>
        <w:rPr/>
      </w:pPr>
      <w:r>
        <w:rPr>
          <w:b/>
          <w:bCs/>
        </w:rPr>
        <w:tab/>
        <w:t>Term.</w:t>
      </w:r>
      <w:r>
        <w:rPr/>
        <w:tab/>
      </w:r>
      <w:r>
        <w:rPr>
          <w:i/>
          <w:iCs/>
        </w:rPr>
        <w:t xml:space="preserve">A common name or synonym that describes a dataset or data entry. </w:t>
      </w:r>
      <w:r>
        <w:rPr/>
        <w:t>This will be used as one input to find multiple possible entries within the system. Dataset or entries can have multiple terms.</w:t>
      </w:r>
    </w:p>
    <w:p>
      <w:pPr>
        <w:pStyle w:val="Normal"/>
        <w:rPr/>
      </w:pPr>
      <w:r>
        <w:rPr>
          <w:b/>
          <w:bCs/>
        </w:rPr>
        <w:tab/>
        <w:t>Preferred Term.</w:t>
      </w:r>
      <w:r>
        <w:rPr/>
        <w:t xml:space="preserve"> </w:t>
      </w:r>
      <w:r>
        <w:rPr>
          <w:i/>
          <w:iCs/>
        </w:rPr>
        <w:t xml:space="preserve">A term that is the one that is used as the default term id. </w:t>
      </w:r>
      <w:r>
        <w:rPr/>
        <w:t xml:space="preserve">This will be the default name used. Additional terms are linked through use of different annotations. </w:t>
      </w:r>
    </w:p>
    <w:p>
      <w:pPr>
        <w:pStyle w:val="Normal"/>
        <w:keepNext w:val="true"/>
        <w:spacing w:lineRule="auto" w:line="240"/>
        <w:rPr/>
      </w:pPr>
      <w:r>
        <w:rPr/>
      </w:r>
      <w:bookmarkStart w:id="33" w:name="_Hlk513140117"/>
      <w:bookmarkStart w:id="34" w:name="_Hlk513140117"/>
      <w:bookmarkEnd w:id="34"/>
    </w:p>
    <w:p>
      <w:pPr>
        <w:pStyle w:val="Normal"/>
        <w:spacing w:lineRule="auto" w:line="240" w:before="0" w:after="0"/>
        <w:rPr>
          <w:rFonts w:eastAsia="MS Mincho" w:cs="Arial"/>
          <w:sz w:val="18"/>
        </w:rPr>
      </w:pPr>
      <w:r>
        <w:rPr>
          <w:rFonts w:eastAsia="MS Mincho" w:cs="Arial"/>
          <w:sz w:val="18"/>
        </w:rPr>
      </w:r>
      <w:r>
        <w:br w:type="page"/>
      </w:r>
    </w:p>
    <w:p>
      <w:pPr>
        <w:pStyle w:val="Heading1"/>
        <w:numPr>
          <w:ilvl w:val="0"/>
          <w:numId w:val="0"/>
        </w:numPr>
        <w:tabs>
          <w:tab w:val="clear" w:pos="400"/>
          <w:tab w:val="clear" w:pos="560"/>
        </w:tabs>
        <w:ind w:left="0" w:hanging="0"/>
        <w:rPr/>
      </w:pPr>
      <w:bookmarkStart w:id="35" w:name="_Toc173790070"/>
      <w:r>
        <w:rPr/>
        <w:t>Properties</w:t>
      </w:r>
      <w:bookmarkEnd w:id="35"/>
      <w:r>
        <w:rPr/>
        <w:t xml:space="preserve"> </w:t>
      </w:r>
      <w:bookmarkStart w:id="36" w:name="_Toc489359627"/>
      <w:bookmarkStart w:id="37" w:name="_Toc488916744"/>
      <w:bookmarkStart w:id="38" w:name="_Toc487626118"/>
      <w:bookmarkStart w:id="39" w:name="_Toc487380585"/>
      <w:bookmarkStart w:id="40" w:name="_Toc487208273"/>
      <w:bookmarkEnd w:id="36"/>
      <w:bookmarkEnd w:id="37"/>
      <w:bookmarkEnd w:id="38"/>
      <w:bookmarkEnd w:id="39"/>
      <w:bookmarkEnd w:id="40"/>
    </w:p>
    <w:p>
      <w:pPr>
        <w:pStyle w:val="Normal"/>
        <w:rPr/>
      </w:pPr>
      <w:r>
        <w:rPr>
          <w:b/>
          <w:bCs/>
          <w:sz w:val="22"/>
          <w:szCs w:val="22"/>
        </w:rPr>
        <w:t xml:space="preserve">Object Properties: </w:t>
      </w:r>
    </w:p>
    <w:p>
      <w:pPr>
        <w:pStyle w:val="Normal"/>
        <w:rPr/>
      </w:pPr>
      <w:r>
        <w:rPr>
          <w:b/>
          <w:bCs/>
        </w:rPr>
        <w:t xml:space="preserve">is a. </w:t>
      </w:r>
      <w:r>
        <w:rPr/>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pPr>
      <w:r>
        <w:rPr>
          <w:b/>
          <w:bCs/>
        </w:rPr>
        <w:t>type.</w:t>
      </w:r>
      <w:r>
        <w:rPr/>
        <w:t xml:space="preserve"> A property that is used to link an individual to a class where the individual is contained within the set of the class. New instances should always have a ‘type’ relationship.</w:t>
      </w:r>
    </w:p>
    <w:p>
      <w:pPr>
        <w:pStyle w:val="Normal"/>
        <w:rPr/>
      </w:pPr>
      <w:r>
        <w:rPr>
          <w:b/>
          <w:bCs/>
        </w:rPr>
        <w:t>download from.</w:t>
      </w:r>
      <w:r>
        <w:rPr/>
        <w:t xml:space="preserve"> </w:t>
      </w:r>
      <w:r>
        <w:rPr>
          <w:i/>
          <w:iCs/>
        </w:rPr>
        <w:t>A property that links an information content entity to a download location where the entity can be downloaded from a specific location.</w:t>
      </w:r>
    </w:p>
    <w:p>
      <w:pPr>
        <w:pStyle w:val="Normal"/>
        <w:rPr/>
      </w:pPr>
      <w:r>
        <w:rPr>
          <w:b/>
          <w:bCs/>
        </w:rPr>
        <w:t>has conversion authority.</w:t>
      </w:r>
      <w:r>
        <w:rPr/>
        <w:t xml:space="preserve">  </w:t>
      </w:r>
      <w:r>
        <w:rPr>
          <w:i/>
          <w:iCs/>
        </w:rPr>
        <w:t>A property that links a party to an information content entity where the resource or ontology is converted from one data type or structure to another.</w:t>
      </w:r>
      <w:r>
        <w:rPr/>
        <w:t xml:space="preserve"> This is used to account for which authority converted the resource into an RDF, either directly or after flattening the representation of data within the resource.</w:t>
      </w:r>
    </w:p>
    <w:p>
      <w:pPr>
        <w:pStyle w:val="Normal"/>
        <w:rPr/>
      </w:pPr>
      <w:r>
        <w:rPr>
          <w:b/>
          <w:bCs/>
        </w:rPr>
        <w:t>has date.</w:t>
      </w:r>
      <w:r>
        <w:rPr/>
        <w:t xml:space="preserve"> </w:t>
      </w:r>
      <w:r>
        <w:rPr>
          <w:i/>
          <w:iCs/>
        </w:rPr>
        <w:t>A property that relates a Service RDF Resource to the property that the resource uses to refer to its version release date.</w:t>
      </w:r>
      <w:r>
        <w:rPr/>
        <w:tab/>
      </w:r>
    </w:p>
    <w:p>
      <w:pPr>
        <w:pStyle w:val="Normal"/>
        <w:rPr/>
      </w:pPr>
      <w:r>
        <w:rPr>
          <w:b/>
          <w:bCs/>
        </w:rPr>
        <w:t>has definition.</w:t>
      </w:r>
      <w:r>
        <w:rPr/>
        <w:t xml:space="preserve"> </w:t>
      </w:r>
      <w:r>
        <w:rPr>
          <w:i/>
          <w:iCs/>
        </w:rPr>
        <w:t>A property that relates a Service RDF Resource to the property that the resource uses for an entity's textual definition.</w:t>
      </w:r>
    </w:p>
    <w:p>
      <w:pPr>
        <w:pStyle w:val="Normal"/>
        <w:rPr/>
      </w:pPr>
      <w:r>
        <w:rPr>
          <w:b/>
          <w:bCs/>
        </w:rPr>
        <w:t>has domain.</w:t>
      </w:r>
      <w:r>
        <w:rPr/>
        <w:t xml:space="preserve"> </w:t>
      </w:r>
      <w:r>
        <w:rPr>
          <w:i/>
          <w:iCs/>
        </w:rPr>
        <w:t>A property that relates the Service RDF Resource to the Ontology Domain that it covers.</w:t>
        <w:tab/>
      </w:r>
    </w:p>
    <w:p>
      <w:pPr>
        <w:pStyle w:val="Normal"/>
        <w:rPr/>
      </w:pPr>
      <w:r>
        <w:rPr>
          <w:b/>
          <w:bCs/>
        </w:rPr>
        <w:t>has identifier.</w:t>
      </w:r>
      <w:r>
        <w:rPr/>
        <w:t xml:space="preserve"> </w:t>
      </w:r>
      <w:r>
        <w:rPr>
          <w:i/>
          <w:iCs/>
        </w:rPr>
        <w:t>A property that relates a Service RDF Resource to the property that the resource uses for an entity's identifier.</w:t>
      </w:r>
    </w:p>
    <w:p>
      <w:pPr>
        <w:pStyle w:val="Normal"/>
        <w:rPr/>
      </w:pPr>
      <w:r>
        <w:rPr>
          <w:b/>
          <w:bCs/>
        </w:rPr>
        <w:t>has intent.</w:t>
      </w:r>
      <w:r>
        <w:rPr/>
        <w:t xml:space="preserve"> </w:t>
      </w:r>
      <w:r>
        <w:rPr>
          <w:i/>
          <w:iCs/>
        </w:rPr>
        <w:t>A property that relates a Service RDF Resource to the general intent or purpose of the resource.</w:t>
      </w:r>
    </w:p>
    <w:p>
      <w:pPr>
        <w:pStyle w:val="Normal"/>
        <w:rPr/>
      </w:pPr>
      <w:r>
        <w:rPr>
          <w:b/>
          <w:bCs/>
        </w:rPr>
        <w:t>has license.</w:t>
      </w:r>
      <w:r>
        <w:rPr/>
        <w:t xml:space="preserve"> </w:t>
      </w:r>
      <w:r>
        <w:rPr>
          <w:i/>
          <w:iCs/>
        </w:rPr>
        <w:t>A property that is used to relate an RDF resource to a license such that the license governs the terms of use permitted for that resource.</w:t>
      </w:r>
    </w:p>
    <w:p>
      <w:pPr>
        <w:pStyle w:val="Normal"/>
        <w:rPr/>
      </w:pPr>
      <w:r>
        <w:rPr>
          <w:b/>
          <w:bCs/>
        </w:rPr>
        <w:t>has namespace.</w:t>
      </w:r>
      <w:r>
        <w:rPr/>
        <w:t xml:space="preserve"> </w:t>
      </w:r>
      <w:r>
        <w:rPr>
          <w:i/>
          <w:iCs/>
        </w:rPr>
        <w:t>A property that relates a Service RDF Resource to the namespace of the resource, or the namespace of a resource referenced by a Service RDF Resource.</w:t>
      </w:r>
    </w:p>
    <w:p>
      <w:pPr>
        <w:pStyle w:val="Normal"/>
        <w:rPr/>
      </w:pPr>
      <w:r>
        <w:rPr>
          <w:b/>
          <w:bCs/>
        </w:rPr>
        <w:t>has preferred term.</w:t>
      </w:r>
      <w:r>
        <w:rPr/>
        <w:t xml:space="preserve"> </w:t>
      </w:r>
      <w:r>
        <w:rPr>
          <w:i/>
          <w:iCs/>
        </w:rPr>
        <w:t>A property that relates a Service RDF Resource to the property that the resource uses for its entity's preferred term.</w:t>
      </w:r>
    </w:p>
    <w:p>
      <w:pPr>
        <w:pStyle w:val="Normal"/>
        <w:rPr/>
      </w:pPr>
      <w:r>
        <w:rPr>
          <w:b/>
          <w:bCs/>
        </w:rPr>
        <w:t xml:space="preserve">has source authority. </w:t>
      </w:r>
      <w:r>
        <w:rPr>
          <w:i/>
          <w:iCs/>
        </w:rPr>
        <w:t>A property that relates a Service RDF Resource to the authoritative Organization that develops, maintains, and publishes the resource.</w:t>
      </w:r>
      <w:r>
        <w:rPr>
          <w:b/>
          <w:bCs/>
          <w:i/>
          <w:iCs/>
        </w:rPr>
        <w:t xml:space="preserve"> </w:t>
      </w:r>
      <w:r>
        <w:rPr/>
        <w:t>This is used to identify the organization is responsible for the creation and maintenance of the ontology.</w:t>
      </w:r>
    </w:p>
    <w:p>
      <w:pPr>
        <w:pStyle w:val="Normal"/>
        <w:rPr/>
      </w:pPr>
      <w:r>
        <w:rPr>
          <w:b/>
          <w:bCs/>
        </w:rPr>
        <w:t>has source authority.</w:t>
      </w:r>
      <w:r>
        <w:rPr/>
        <w:t xml:space="preserve"> </w:t>
      </w:r>
      <w:r>
        <w:rPr>
          <w:i/>
          <w:iCs/>
        </w:rPr>
        <w:t>A property that relates a Service RDF Resource to the authoritative Organization that develops, maintains, and publishes the resource.</w:t>
      </w:r>
    </w:p>
    <w:p>
      <w:pPr>
        <w:pStyle w:val="Normal"/>
        <w:rPr/>
      </w:pPr>
      <w:r>
        <w:rPr>
          <w:b/>
          <w:bCs/>
        </w:rPr>
        <w:t>has term.</w:t>
      </w:r>
      <w:r>
        <w:rPr/>
        <w:t xml:space="preserve"> </w:t>
      </w:r>
      <w:r>
        <w:rPr>
          <w:i/>
          <w:iCs/>
        </w:rPr>
        <w:t>A property that relates a Service RDF Resource to the property that the resource uses for an entity's terms.</w:t>
      </w:r>
      <w:r>
        <w:rPr/>
        <w:t xml:space="preserve"> </w:t>
      </w:r>
    </w:p>
    <w:p>
      <w:pPr>
        <w:pStyle w:val="Normal"/>
        <w:rPr/>
      </w:pPr>
      <w:r>
        <w:rPr>
          <w:b/>
          <w:bCs/>
        </w:rPr>
        <w:t>has version.</w:t>
      </w:r>
      <w:r>
        <w:rPr/>
        <w:t xml:space="preserve"> </w:t>
      </w:r>
      <w:r>
        <w:rPr>
          <w:i/>
          <w:iCs/>
        </w:rPr>
        <w:t>A property that relates a Service RDF Resource to the property that the resource uses to refer to its release version.</w:t>
      </w:r>
    </w:p>
    <w:p>
      <w:pPr>
        <w:pStyle w:val="Normal"/>
        <w:rPr/>
      </w:pPr>
      <w:r>
        <w:rPr/>
      </w:r>
    </w:p>
    <w:p>
      <w:pPr>
        <w:pStyle w:val="Normal"/>
        <w:rPr/>
      </w:pPr>
      <w:r>
        <w:rPr>
          <w:b/>
          <w:bCs/>
        </w:rPr>
        <w:t>in named graph.</w:t>
      </w:r>
      <w:r>
        <w:rPr/>
        <w:t xml:space="preserve"> </w:t>
      </w:r>
      <w:r>
        <w:rPr>
          <w:i/>
          <w:iCs/>
        </w:rPr>
        <w:t>A property that relates a Service RDF Resource to the Named Graph that identifies it in the SPARQL service.</w:t>
      </w:r>
    </w:p>
    <w:p>
      <w:pPr>
        <w:pStyle w:val="Normal"/>
        <w:rPr>
          <w:b/>
          <w:b/>
          <w:bCs/>
        </w:rPr>
      </w:pPr>
      <w:r>
        <w:rPr>
          <w:b/>
          <w:bCs/>
        </w:rPr>
      </w:r>
    </w:p>
    <w:p>
      <w:pPr>
        <w:pStyle w:val="Normal"/>
        <w:rPr/>
      </w:pPr>
      <w:r>
        <w:rPr>
          <w:b/>
          <w:bCs/>
          <w:sz w:val="28"/>
          <w:szCs w:val="28"/>
        </w:rPr>
        <w:t>Data Properties.</w:t>
      </w:r>
    </w:p>
    <w:p>
      <w:pPr>
        <w:pStyle w:val="Normal"/>
        <w:rPr/>
      </w:pPr>
      <w:r>
        <w:rPr>
          <w:b/>
          <w:bCs/>
        </w:rPr>
        <w:t xml:space="preserve">has access URL.  </w:t>
      </w:r>
      <w:r>
        <w:rPr>
          <w:i/>
          <w:iCs/>
        </w:rPr>
        <w:t xml:space="preserve">A data property that links an information content entity to a URL that will lead to the access site. </w:t>
      </w:r>
      <w:r>
        <w:rPr/>
        <w:t>The range for this property should be an xsd:anyURI datatype.</w:t>
      </w:r>
    </w:p>
    <w:p>
      <w:pPr>
        <w:pStyle w:val="Normal"/>
        <w:rPr/>
      </w:pPr>
      <w:r>
        <w:rPr>
          <w:b/>
          <w:bCs/>
        </w:rPr>
        <w:t xml:space="preserve">has download URL. </w:t>
      </w:r>
      <w:r>
        <w:rPr>
          <w:i/>
          <w:iCs/>
        </w:rPr>
        <w:t xml:space="preserve">The URL of the downloadable file in a given format. E.g. CSV file or RDF file. The format is indicated by the distribution's dct:format and/or dcat:mediaType.. </w:t>
      </w:r>
      <w:r>
        <w:rPr/>
        <w:t>The range for this property should be an xsd:anyURI datatype.</w:t>
      </w:r>
    </w:p>
    <w:p>
      <w:pPr>
        <w:pStyle w:val="Normal"/>
        <w:rPr/>
      </w:pPr>
      <w:r>
        <w:rPr>
          <w:b/>
          <w:bCs/>
        </w:rPr>
        <w:t xml:space="preserve">has namespace IRI. </w:t>
      </w:r>
      <w:r>
        <w:rPr>
          <w:i/>
          <w:iCs/>
        </w:rPr>
        <w:t xml:space="preserve">A data property that links a namespace to a namespace IRI. </w:t>
      </w:r>
      <w:r>
        <w:rPr/>
        <w:t>The range for this property should be an xsd:anyURI datatype.</w:t>
      </w:r>
    </w:p>
    <w:p>
      <w:pPr>
        <w:pStyle w:val="Normal"/>
        <w:rPr/>
      </w:pPr>
      <w:r>
        <w:rPr>
          <w:b/>
          <w:bCs/>
        </w:rPr>
        <w:t xml:space="preserve">has namespace prefix. </w:t>
      </w:r>
      <w:r>
        <w:rPr>
          <w:i/>
          <w:iCs/>
        </w:rPr>
        <w:t xml:space="preserve">A data property that links a namespace to a namespace prefix. </w:t>
      </w:r>
      <w:r>
        <w:rPr/>
        <w:t>The namespace prefix should be used as a prefix for new terms and to establish the naming schema for new terms added to the ontology.</w:t>
      </w:r>
    </w:p>
    <w:p>
      <w:pPr>
        <w:pStyle w:val="Normal"/>
        <w:rPr/>
      </w:pPr>
      <w:r>
        <w:rPr>
          <w:b/>
          <w:bCs/>
        </w:rPr>
        <w:t xml:space="preserve">has ontology IRI. </w:t>
      </w:r>
      <w:r>
        <w:rPr/>
        <w:t>A</w:t>
      </w:r>
      <w:r>
        <w:rPr>
          <w:b/>
          <w:bCs/>
        </w:rPr>
        <w:t xml:space="preserve"> </w:t>
      </w:r>
      <w:r>
        <w:rPr>
          <w:i/>
          <w:iCs/>
        </w:rPr>
        <w:t xml:space="preserve">data property that links a namespace to an ontology IRI. </w:t>
      </w:r>
      <w:r>
        <w:rPr/>
        <w:t>The range for this property should be an xsd:anyURI datatype.</w:t>
      </w:r>
    </w:p>
    <w:p>
      <w:pPr>
        <w:pStyle w:val="Normal"/>
        <w:rPr/>
      </w:pPr>
      <w:r>
        <w:rPr>
          <w:b/>
          <w:bCs/>
        </w:rPr>
        <w:t xml:space="preserve">omv:acronym. </w:t>
      </w:r>
      <w:r>
        <w:rPr>
          <w:i/>
          <w:iCs/>
        </w:rPr>
        <w:t>A data property that links to an organization to an acronym.</w:t>
      </w:r>
      <w:r>
        <w:rPr>
          <w:b/>
          <w:bCs/>
        </w:rPr>
        <w:t xml:space="preserve"> </w:t>
      </w:r>
      <w:r>
        <w:rPr/>
        <w:t>The range for this property is an rdf:PlainLiteral that is the acronym of an organization.</w:t>
      </w:r>
    </w:p>
    <w:p>
      <w:pPr>
        <w:pStyle w:val="Normal"/>
        <w:rPr/>
      </w:pPr>
      <w:r>
        <w:rPr>
          <w:b/>
          <w:bCs/>
        </w:rPr>
        <w:t xml:space="preserve">omw:email. </w:t>
      </w:r>
      <w:r>
        <w:rPr>
          <w:i/>
          <w:iCs/>
        </w:rPr>
        <w:t>A data property that links to an organization to an email.</w:t>
      </w:r>
      <w:r>
        <w:rPr>
          <w:b/>
          <w:bCs/>
        </w:rPr>
        <w:t xml:space="preserve"> </w:t>
      </w:r>
      <w:r>
        <w:rPr/>
        <w:t>The range for this property is an rdf:PlainLiteral that is the acronym of an organization. This should be the primary email used to contact  the organization.</w:t>
      </w:r>
    </w:p>
    <w:p>
      <w:pPr>
        <w:pStyle w:val="Normal"/>
        <w:rPr/>
      </w:pPr>
      <w:r>
        <w:rPr>
          <w:b/>
          <w:bCs/>
        </w:rPr>
        <w:t xml:space="preserve">omw:name. </w:t>
      </w:r>
      <w:r>
        <w:rPr>
          <w:i/>
          <w:iCs/>
        </w:rPr>
        <w:t>A data property that links to an organization to a name.</w:t>
      </w:r>
      <w:r>
        <w:rPr>
          <w:b/>
          <w:bCs/>
        </w:rPr>
        <w:t xml:space="preserve"> </w:t>
      </w:r>
      <w:r>
        <w:rPr/>
        <w:t>The range for this property is an rdf:PlainLiteral that is the English name of an organization.</w:t>
      </w:r>
    </w:p>
    <w:p>
      <w:pPr>
        <w:pStyle w:val="Normal"/>
        <w:rPr/>
      </w:pPr>
      <w:r>
        <w:rPr>
          <w:b/>
          <w:bCs/>
        </w:rPr>
        <w:t xml:space="preserve">sd:name. A data property that links a name graph to a name. </w:t>
      </w:r>
      <w:r>
        <w:rPr/>
        <w:t>The range for this property is an rdf:PlainLiteral that is the English name of an organization.</w:t>
      </w:r>
    </w:p>
    <w:p>
      <w:pPr>
        <w:pStyle w:val="Normal"/>
        <w:spacing w:lineRule="auto" w:line="240"/>
        <w:rPr/>
      </w:pPr>
      <w:r>
        <w:rPr/>
      </w:r>
    </w:p>
    <w:p>
      <w:pPr>
        <w:pStyle w:val="Normal"/>
        <w:spacing w:lineRule="auto" w:line="240" w:before="0" w:after="0"/>
        <w:jc w:val="left"/>
        <w:rPr/>
      </w:pPr>
      <w:r>
        <w:rPr/>
      </w:r>
      <w:r>
        <w:br w:type="page"/>
      </w:r>
    </w:p>
    <w:p>
      <w:pPr>
        <w:pStyle w:val="Heading1"/>
        <w:numPr>
          <w:ilvl w:val="0"/>
          <w:numId w:val="0"/>
        </w:numPr>
        <w:ind w:left="432" w:hanging="432"/>
        <w:rPr/>
      </w:pPr>
      <w:bookmarkStart w:id="41" w:name="_Toc173790071"/>
      <w:r>
        <w:rPr>
          <w:lang w:val="en-US"/>
        </w:rPr>
        <w:t>Applications of NCI SI Metadata Ontology SRRO</w:t>
      </w:r>
      <w:bookmarkEnd w:id="41"/>
    </w:p>
    <w:p>
      <w:pPr>
        <w:pStyle w:val="Heading1"/>
        <w:numPr>
          <w:ilvl w:val="0"/>
          <w:numId w:val="6"/>
        </w:numPr>
        <w:tabs>
          <w:tab w:val="left" w:pos="400" w:leader="none"/>
          <w:tab w:val="left" w:pos="560" w:leader="none"/>
          <w:tab w:val="left" w:pos="1980" w:leader="none"/>
        </w:tabs>
        <w:spacing w:lineRule="auto" w:line="240"/>
        <w:rPr/>
      </w:pPr>
      <w:bookmarkStart w:id="42" w:name="_Toc173790072"/>
      <w:r>
        <w:rPr>
          <w:lang w:val="en-US"/>
        </w:rPr>
        <w:t>Competence Questions</w:t>
      </w:r>
      <w:bookmarkEnd w:id="42"/>
      <w:r>
        <w:rPr>
          <w:lang w:val="en-US"/>
        </w:rPr>
        <w:t xml:space="preserve"> </w:t>
      </w:r>
    </w:p>
    <w:p>
      <w:pPr>
        <w:pStyle w:val="Normal"/>
        <w:rPr/>
      </w:pPr>
      <w:r>
        <w:rPr/>
        <w:t xml:space="preserve">Below is a list of competence questions to be addressed using SSRO. Currently, each competence question is answered with the procedure used by the API tool to answer the competence question. </w:t>
      </w:r>
    </w:p>
    <w:p>
      <w:pPr>
        <w:pStyle w:val="Normal"/>
        <w:rPr/>
      </w:pPr>
      <w:r>
        <w:rPr/>
        <w:t>Further use of these questions will be used to guide the use of the API tool:</w:t>
      </w:r>
    </w:p>
    <w:p>
      <w:pPr>
        <w:pStyle w:val="Normal"/>
        <w:numPr>
          <w:ilvl w:val="0"/>
          <w:numId w:val="5"/>
        </w:numPr>
        <w:suppressAutoHyphens w:val="true"/>
        <w:spacing w:lineRule="auto" w:line="240" w:before="0" w:after="0"/>
        <w:jc w:val="left"/>
        <w:rPr/>
      </w:pPr>
      <w:r>
        <w:rPr/>
        <w:t>How do we get all related information about a term?</w:t>
      </w:r>
    </w:p>
    <w:p>
      <w:pPr>
        <w:pStyle w:val="Normal"/>
        <w:numPr>
          <w:ilvl w:val="1"/>
          <w:numId w:val="5"/>
        </w:numPr>
        <w:suppressAutoHyphens w:val="true"/>
        <w:spacing w:lineRule="auto" w:line="240" w:before="0" w:after="0"/>
        <w:jc w:val="left"/>
        <w:rPr/>
      </w:pPr>
      <w:r>
        <w:rPr/>
        <w:t>All related information for a term is found as part of any annotations or axioms that use the term as a subject.</w:t>
      </w:r>
    </w:p>
    <w:p>
      <w:pPr>
        <w:pStyle w:val="Normal"/>
        <w:numPr>
          <w:ilvl w:val="0"/>
          <w:numId w:val="5"/>
        </w:numPr>
        <w:suppressAutoHyphens w:val="true"/>
        <w:spacing w:lineRule="auto" w:line="240" w:before="0" w:after="0"/>
        <w:jc w:val="left"/>
        <w:rPr/>
      </w:pPr>
      <w:r>
        <w:rPr/>
        <w:t>How do we get the list of all terms in the service?</w:t>
      </w:r>
    </w:p>
    <w:p>
      <w:pPr>
        <w:pStyle w:val="Normal"/>
        <w:numPr>
          <w:ilvl w:val="1"/>
          <w:numId w:val="5"/>
        </w:numPr>
        <w:suppressAutoHyphens w:val="true"/>
        <w:spacing w:lineRule="auto" w:line="240" w:before="0" w:after="0"/>
        <w:jc w:val="left"/>
        <w:rPr/>
      </w:pPr>
      <w:r>
        <w:rPr/>
        <w:t>All terms in the service are those that are listed in an RDF triple with ‘have name space’ for any terms in the service.</w:t>
      </w:r>
    </w:p>
    <w:p>
      <w:pPr>
        <w:pStyle w:val="Normal"/>
        <w:numPr>
          <w:ilvl w:val="0"/>
          <w:numId w:val="5"/>
        </w:numPr>
        <w:suppressAutoHyphens w:val="true"/>
        <w:spacing w:lineRule="auto" w:line="240" w:before="0" w:after="0"/>
        <w:jc w:val="left"/>
        <w:rPr/>
      </w:pPr>
      <w:r>
        <w:rPr/>
        <w:t>What resources are found in the service?</w:t>
      </w:r>
    </w:p>
    <w:p>
      <w:pPr>
        <w:pStyle w:val="Normal"/>
        <w:numPr>
          <w:ilvl w:val="1"/>
          <w:numId w:val="5"/>
        </w:numPr>
        <w:suppressAutoHyphens w:val="true"/>
        <w:spacing w:lineRule="auto" w:line="240" w:before="0" w:after="0"/>
        <w:jc w:val="left"/>
        <w:rPr/>
      </w:pPr>
      <w:r>
        <w:rPr/>
        <w:t>All terms found in the service are listed as children of SI-Resources.</w:t>
      </w:r>
    </w:p>
    <w:p>
      <w:pPr>
        <w:pStyle w:val="Normal"/>
        <w:numPr>
          <w:ilvl w:val="0"/>
          <w:numId w:val="5"/>
        </w:numPr>
        <w:suppressAutoHyphens w:val="true"/>
        <w:spacing w:lineRule="auto" w:line="240" w:before="0" w:after="0"/>
        <w:jc w:val="left"/>
        <w:rPr/>
      </w:pPr>
      <w:r>
        <w:rPr/>
        <w:t>What authority created the resource?</w:t>
      </w:r>
    </w:p>
    <w:p>
      <w:pPr>
        <w:pStyle w:val="Normal"/>
        <w:numPr>
          <w:ilvl w:val="1"/>
          <w:numId w:val="5"/>
        </w:numPr>
        <w:suppressAutoHyphens w:val="true"/>
        <w:spacing w:lineRule="auto" w:line="240" w:before="0" w:after="0"/>
        <w:jc w:val="left"/>
        <w:rPr/>
      </w:pPr>
      <w:r>
        <w:rPr/>
        <w:t>All terms that are listed in an RDF triple with the specific resource and ‘has source authority’.</w:t>
      </w:r>
    </w:p>
    <w:p>
      <w:pPr>
        <w:pStyle w:val="Normal"/>
        <w:numPr>
          <w:ilvl w:val="0"/>
          <w:numId w:val="5"/>
        </w:numPr>
        <w:suppressAutoHyphens w:val="true"/>
        <w:spacing w:lineRule="auto" w:line="240" w:before="0" w:after="0"/>
        <w:jc w:val="left"/>
        <w:rPr/>
      </w:pPr>
      <w:r>
        <w:rPr/>
        <w:t>What authority converted the resource to RDF?</w:t>
      </w:r>
    </w:p>
    <w:p>
      <w:pPr>
        <w:pStyle w:val="Normal"/>
        <w:numPr>
          <w:ilvl w:val="1"/>
          <w:numId w:val="5"/>
        </w:numPr>
        <w:suppressAutoHyphens w:val="true"/>
        <w:spacing w:lineRule="auto" w:line="240" w:before="0" w:after="0"/>
        <w:jc w:val="left"/>
        <w:rPr/>
      </w:pPr>
      <w:r>
        <w:rPr/>
        <w:t>All terms that are listed in an RDF triple with the specific resource and ‘has conversion authority’.</w:t>
      </w:r>
    </w:p>
    <w:p>
      <w:pPr>
        <w:pStyle w:val="Normal"/>
        <w:numPr>
          <w:ilvl w:val="0"/>
          <w:numId w:val="5"/>
        </w:numPr>
        <w:suppressAutoHyphens w:val="true"/>
        <w:spacing w:lineRule="auto" w:line="240" w:before="0" w:after="0"/>
        <w:jc w:val="left"/>
        <w:rPr/>
      </w:pPr>
      <w:r>
        <w:rPr/>
        <w:t>What is the version of the resource?</w:t>
      </w:r>
    </w:p>
    <w:p>
      <w:pPr>
        <w:pStyle w:val="Normal"/>
        <w:numPr>
          <w:ilvl w:val="1"/>
          <w:numId w:val="5"/>
        </w:numPr>
        <w:suppressAutoHyphens w:val="true"/>
        <w:spacing w:lineRule="auto" w:line="240" w:before="0" w:after="0"/>
        <w:jc w:val="left"/>
        <w:rPr/>
      </w:pPr>
      <w:r>
        <w:rPr/>
        <w:t>All annotations that are listed in an RDF triple with the specific resource and ‘has version info’.</w:t>
      </w:r>
    </w:p>
    <w:p>
      <w:pPr>
        <w:pStyle w:val="TextBody"/>
        <w:numPr>
          <w:ilvl w:val="0"/>
          <w:numId w:val="5"/>
        </w:numPr>
        <w:suppressAutoHyphens w:val="true"/>
        <w:spacing w:lineRule="auto" w:line="240" w:before="0" w:after="0"/>
        <w:jc w:val="left"/>
        <w:rPr/>
      </w:pPr>
      <w:r>
        <w:rPr>
          <w:sz w:val="20"/>
        </w:rPr>
        <w:t>What are the names of the "common" properties (i.e. preferred term, term, textual definition, identifier) used in the "globals" graph?</w:t>
      </w:r>
    </w:p>
    <w:p>
      <w:pPr>
        <w:pStyle w:val="Normal"/>
        <w:numPr>
          <w:ilvl w:val="1"/>
          <w:numId w:val="5"/>
        </w:numPr>
        <w:suppressAutoHyphens w:val="true"/>
        <w:spacing w:lineRule="auto" w:line="240" w:before="0" w:after="0"/>
        <w:jc w:val="left"/>
        <w:rPr/>
      </w:pPr>
      <w:r>
        <w:rPr/>
        <w:t>These common properties are listed in Mapping of Si-Resource Annotations (see below).</w:t>
      </w:r>
    </w:p>
    <w:p>
      <w:pPr>
        <w:pStyle w:val="TextBody"/>
        <w:numPr>
          <w:ilvl w:val="0"/>
          <w:numId w:val="5"/>
        </w:numPr>
        <w:suppressAutoHyphens w:val="true"/>
        <w:spacing w:lineRule="auto" w:line="240" w:before="0" w:after="0"/>
        <w:jc w:val="left"/>
        <w:rPr/>
      </w:pPr>
      <w:r>
        <w:rPr>
          <w:sz w:val="20"/>
        </w:rPr>
        <w:t>What is the type of the resource?</w:t>
      </w:r>
    </w:p>
    <w:p>
      <w:pPr>
        <w:pStyle w:val="Normal"/>
        <w:numPr>
          <w:ilvl w:val="1"/>
          <w:numId w:val="5"/>
        </w:numPr>
        <w:suppressAutoHyphens w:val="true"/>
        <w:spacing w:lineRule="auto" w:line="240" w:before="0" w:after="0"/>
        <w:jc w:val="left"/>
        <w:rPr/>
      </w:pPr>
      <w:r>
        <w:rPr/>
        <w:t>The resource is either a child of si-resource-type. This will be linked by an axiom to the class that represents each resource.</w:t>
      </w:r>
    </w:p>
    <w:p>
      <w:pPr>
        <w:pStyle w:val="TextBody"/>
        <w:numPr>
          <w:ilvl w:val="0"/>
          <w:numId w:val="5"/>
        </w:numPr>
        <w:suppressAutoHyphens w:val="true"/>
        <w:spacing w:lineRule="auto" w:line="276" w:before="0" w:after="0"/>
        <w:jc w:val="left"/>
        <w:rPr/>
      </w:pPr>
      <w:r>
        <w:rPr>
          <w:sz w:val="20"/>
        </w:rPr>
        <w:t>What is the domain of the resource?</w:t>
      </w:r>
    </w:p>
    <w:p>
      <w:pPr>
        <w:pStyle w:val="Normal"/>
        <w:numPr>
          <w:ilvl w:val="1"/>
          <w:numId w:val="5"/>
        </w:numPr>
        <w:suppressAutoHyphens w:val="true"/>
        <w:spacing w:lineRule="auto" w:line="240" w:before="0" w:after="0"/>
        <w:jc w:val="left"/>
        <w:rPr/>
      </w:pPr>
      <w:r>
        <w:rPr/>
        <w:t>The domain is a child of Ontology domain.  This will be linked by an axiom to the class that represents each resource.</w:t>
      </w:r>
    </w:p>
    <w:p>
      <w:pPr>
        <w:pStyle w:val="Normal"/>
        <w:rPr>
          <w:rFonts w:eastAsia="Batang"/>
          <w:b/>
          <w:b/>
          <w:sz w:val="24"/>
          <w:lang w:val="en-US"/>
        </w:rPr>
      </w:pPr>
      <w:r>
        <w:rPr>
          <w:rFonts w:eastAsia="Batang"/>
          <w:b/>
          <w:sz w:val="24"/>
          <w:lang w:val="en-US"/>
        </w:rPr>
      </w:r>
    </w:p>
    <w:p>
      <w:pPr>
        <w:pStyle w:val="Normal"/>
        <w:rPr/>
      </w:pPr>
      <w:r>
        <w:rPr>
          <w:rFonts w:eastAsia="Batang"/>
          <w:b/>
          <w:sz w:val="24"/>
          <w:lang w:val="en-US"/>
        </w:rPr>
        <w:t xml:space="preserve">(Oliver </w:t>
      </w:r>
      <w:r>
        <w:rPr>
          <w:rFonts w:eastAsia="Batang"/>
          <w:b/>
          <w:sz w:val="24"/>
          <w:highlight w:val="yellow"/>
          <w:lang w:val="en-US"/>
        </w:rPr>
        <w:t>note</w:t>
      </w:r>
      <w:r>
        <w:rPr>
          <w:rFonts w:eastAsia="Batang"/>
          <w:b/>
          <w:sz w:val="24"/>
          <w:lang w:val="en-US"/>
        </w:rPr>
        <w:t xml:space="preserve">: </w:t>
      </w:r>
      <w:r>
        <w:rPr>
          <w:rFonts w:eastAsia="Batang"/>
          <w:bCs/>
          <w:sz w:val="24"/>
          <w:lang w:val="en-US"/>
        </w:rPr>
        <w:t>The above list needs updates later based on what Gilberto and we have done.</w:t>
      </w:r>
      <w:r>
        <w:rPr>
          <w:rFonts w:eastAsia="Batang"/>
          <w:b/>
          <w:sz w:val="24"/>
          <w:lang w:val="en-US"/>
        </w:rPr>
        <w:t>)</w:t>
      </w:r>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pPr>
      <w:bookmarkStart w:id="43" w:name="_Toc173790073"/>
      <w:r>
        <w:rPr>
          <w:lang w:val="en-US"/>
        </w:rPr>
        <w:t>Mapping of SI-Resource Annotations</w:t>
      </w:r>
      <w:bookmarkEnd w:id="43"/>
      <w:r>
        <w:rPr>
          <w:lang w:val="en-US"/>
        </w:rPr>
        <w:t xml:space="preserve"> </w:t>
      </w:r>
    </w:p>
    <w:p>
      <w:pPr>
        <w:pStyle w:val="Normal"/>
        <w:rPr/>
      </w:pPr>
      <w:r>
        <w:rPr/>
        <w:tab/>
        <w:t>As part of the process for creating new terms, we went through  NCIT resources to map annotations or relationships from each NCIT resource to the appropriate SSRO terms. It is common for many SI-resources to have multiple terms that map to a single SSRO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pPr>
      <w:r>
        <w:rPr>
          <w:b/>
          <w:bCs/>
        </w:rPr>
        <w:t>Identifier (SSRO):</w:t>
      </w:r>
      <w:r>
        <w:rPr/>
        <w:t xml:space="preserve"> Loinc name (LOINC), IRI (GO), Concept ID (SNOMED), Radlex ID (Radlex), ID (ndrft), MeDRA code (MeDRA), CTCAE Term (CTCAE) UAN, UCN, UE, USN, NA  (NCITMetathesaurus).</w:t>
      </w:r>
    </w:p>
    <w:p>
      <w:pPr>
        <w:pStyle w:val="Normal"/>
        <w:rPr/>
      </w:pPr>
      <w:r>
        <w:rPr>
          <w:b/>
          <w:bCs/>
        </w:rPr>
        <w:t>Preferred Name (SSRO):</w:t>
      </w:r>
      <w:r>
        <w:rPr/>
        <w:t xml:space="preserve"> Full specified name (SNOMED), prefLabel (ndrft), Preferred Name (Radlex), DN, MTH_PT, MTH_GP, (NCITMetathesaurus).</w:t>
      </w:r>
    </w:p>
    <w:p>
      <w:pPr>
        <w:pStyle w:val="Normal"/>
        <w:rPr/>
      </w:pPr>
      <w:r>
        <w:rPr>
          <w:b/>
          <w:bCs/>
        </w:rPr>
        <w:t>Definition (SSRO):</w:t>
      </w:r>
      <w:r>
        <w:rPr/>
        <w:t xml:space="preserve"> Loinc Name (Loinc), Definition (GO), Defining Relationship(SNOMED), Definition (Radlex),  Definition (CTCAE), DE (NCITMetathesaurus).</w:t>
      </w:r>
    </w:p>
    <w:p>
      <w:pPr>
        <w:pStyle w:val="Normal"/>
        <w:rPr/>
      </w:pPr>
      <w:r>
        <w:rPr>
          <w:b/>
          <w:bCs/>
        </w:rPr>
        <w:t xml:space="preserve">Synonym (SSRO): </w:t>
      </w:r>
      <w:r>
        <w:rPr/>
        <w:t>short name, long common name, FSN name (LOINC), has_exact_synonym (GO), synonyms (SNOMED), EQ, ES, ETAL, Synonyms, MTH_SYN (NCITMetathesaurus).</w:t>
      </w:r>
    </w:p>
    <w:p>
      <w:pPr>
        <w:pStyle w:val="Normal"/>
        <w:rPr/>
      </w:pPr>
      <w:r>
        <w:rPr>
          <w:b/>
          <w:bCs/>
        </w:rPr>
        <w:t>Reference (SSRO):</w:t>
      </w:r>
      <w:r>
        <w:rPr/>
        <w:t xml:space="preserve"> code source (LOINC), Definition (GO), Definition Source (NCITMetathesaurus).</w:t>
      </w:r>
    </w:p>
    <w:p>
      <w:pPr>
        <w:pStyle w:val="Normal"/>
        <w:rPr/>
      </w:pPr>
      <w:r>
        <w:rPr>
          <w:b/>
          <w:bCs/>
        </w:rPr>
        <w:t xml:space="preserve">Ontology Domain (SSRO): </w:t>
      </w:r>
      <w:r>
        <w:rPr/>
        <w:t>Loinc name (SSRO), has_obo_namespace (GO), MeDRA code AND MeDRA level (MeDRA), CDO (NCITMetathesaurus).</w:t>
      </w:r>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pPr>
      <w:bookmarkStart w:id="44" w:name="_Toc173790074"/>
      <w:r>
        <w:rPr>
          <w:lang w:val="en-US"/>
        </w:rPr>
        <w:t>Mapping of Features within the Shared SI Service Query</w:t>
      </w:r>
      <w:bookmarkEnd w:id="44"/>
    </w:p>
    <w:p>
      <w:pPr>
        <w:pStyle w:val="Normal"/>
        <w:rPr/>
      </w:pPr>
      <w:r>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SSRO.</w:t>
      </w:r>
    </w:p>
    <w:p>
      <w:pPr>
        <w:pStyle w:val="Normal"/>
        <w:rPr/>
      </w:pPr>
      <w:r>
        <w:rPr>
          <w:b/>
          <w:bCs/>
        </w:rPr>
        <w:t>Table 1. Common Prefixes Declared Within Shared SI Service.</w:t>
      </w:r>
    </w:p>
    <w:tbl>
      <w:tblPr>
        <w:tblW w:w="9550" w:type="dxa"/>
        <w:jc w:val="left"/>
        <w:tblInd w:w="382" w:type="dxa"/>
        <w:tblLayout w:type="fixed"/>
        <w:tblCellMar>
          <w:top w:w="28" w:type="dxa"/>
          <w:left w:w="28" w:type="dxa"/>
          <w:bottom w:w="28" w:type="dxa"/>
          <w:right w:w="28" w:type="dxa"/>
        </w:tblCellMar>
        <w:tblLook w:firstRow="1" w:noVBand="1" w:lastRow="0" w:firstColumn="1" w:lastColumn="0" w:noHBand="0" w:val="04a0"/>
      </w:tblPr>
      <w:tblGrid>
        <w:gridCol w:w="995"/>
        <w:gridCol w:w="8554"/>
      </w:tblGrid>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b/>
                <w:bCs/>
              </w:rPr>
              <w:t>Prefix</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b/>
                <w:bCs/>
              </w:rPr>
              <w:t>IRI</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dc</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http://purl.org/dc/elements/1.1/</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owl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http://www.w3.org/2002/07/owl#</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rdf</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http://www.w3.org/1999/02/22-rdf-syntax-ns#</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rdfs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http://www.w3.org/2000/01/rdf-schema#</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skos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http://www.w3.org/2004/02/skos/core#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void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http://rdfs.org/ns/void#</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xml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http://www.w3.org/XML/1998/namespace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xsd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http://www.w3.org/2001/XMLSchema#</w:t>
            </w:r>
          </w:p>
        </w:tc>
      </w:tr>
    </w:tbl>
    <w:p>
      <w:pPr>
        <w:pStyle w:val="Normal"/>
        <w:rPr/>
      </w:pPr>
      <w:r>
        <w:rPr/>
      </w:r>
    </w:p>
    <w:p>
      <w:pPr>
        <w:pStyle w:val="Normal"/>
        <w:rPr/>
      </w:pPr>
      <w:r>
        <w:rPr/>
        <w:tab/>
        <w:t xml:space="preserve">The Shared SI Service SPARQL editor list a set of three non-internal graph names: </w:t>
      </w:r>
    </w:p>
    <w:p>
      <w:pPr>
        <w:pStyle w:val="ListParagraph"/>
        <w:numPr>
          <w:ilvl w:val="0"/>
          <w:numId w:val="7"/>
        </w:numPr>
        <w:rPr/>
      </w:pPr>
      <w:hyperlink r:id="rId9">
        <w:r>
          <w:rPr>
            <w:rStyle w:val="InternetLink"/>
          </w:rPr>
          <w:t>http://cbiit.nci.nih.gov/caDSR</w:t>
        </w:r>
      </w:hyperlink>
      <w:r>
        <w:rPr/>
        <w:t xml:space="preserve"> , </w:t>
      </w:r>
    </w:p>
    <w:p>
      <w:pPr>
        <w:pStyle w:val="ListParagraph"/>
        <w:numPr>
          <w:ilvl w:val="0"/>
          <w:numId w:val="7"/>
        </w:numPr>
        <w:rPr/>
      </w:pPr>
      <w:hyperlink r:id="rId10">
        <w:r>
          <w:rPr>
            <w:rStyle w:val="InternetLink"/>
          </w:rPr>
          <w:t>http://ncicb.nci.nih.gov/xml/owl/EVS/Thesarus.owl</w:t>
        </w:r>
      </w:hyperlink>
      <w:r>
        <w:rPr/>
        <w:t xml:space="preserve"> , and </w:t>
      </w:r>
    </w:p>
    <w:p>
      <w:pPr>
        <w:pStyle w:val="ListParagraph"/>
        <w:numPr>
          <w:ilvl w:val="0"/>
          <w:numId w:val="7"/>
        </w:numPr>
        <w:rPr/>
      </w:pPr>
      <w:hyperlink r:id="rId11">
        <w:r>
          <w:rPr>
            <w:rStyle w:val="InternetLink"/>
          </w:rPr>
          <w:t>http://ncicb.nci.nih.gov/xml/owl/EVS/Thesarus.rdf</w:t>
        </w:r>
      </w:hyperlink>
      <w:r>
        <w:rPr/>
        <w:t xml:space="preserve">. </w:t>
      </w:r>
    </w:p>
    <w:p>
      <w:pPr>
        <w:pStyle w:val="Normal"/>
        <w:rPr/>
      </w:pPr>
      <w:r>
        <w:rPr/>
        <w:t>The caDSR list document name last two graphs are variations of each other that primarily differ in which ontology language is used; the Thesaurus.owl utilizes OWL and the Thesarus.rdf utilizes RDF. These graphs together share a common set of prefixes (</w:t>
      </w:r>
      <w:r>
        <w:rPr>
          <w:b/>
          <w:bCs/>
        </w:rPr>
        <w:t>Table 1</w:t>
      </w:r>
      <w:r>
        <w:rPr/>
        <w:t xml:space="preserve">).  </w:t>
      </w:r>
    </w:p>
    <w:p>
      <w:pPr>
        <w:pStyle w:val="Normal"/>
        <w:rPr/>
      </w:pPr>
      <w:r>
        <w:rPr/>
        <w:t>Additionally, the caDSR graph name contains a set of different namespaces which correspond to the original ontology that each term is located from (Table 2). SSRO is capable of modeling these relationships through the use of the following data annotations.</w:t>
      </w:r>
    </w:p>
    <w:p>
      <w:pPr>
        <w:pStyle w:val="Normal"/>
        <w:rPr/>
      </w:pPr>
      <w:r>
        <w:rPr/>
        <w:tab/>
        <w:t>‘CaDSR’ ‘has namespace’ ‘http://cbiit.nci.nih.gov/caDSR# ’</w:t>
      </w:r>
    </w:p>
    <w:p>
      <w:pPr>
        <w:pStyle w:val="Normal"/>
        <w:rPr/>
      </w:pPr>
      <w:r>
        <w:rPr/>
      </w:r>
    </w:p>
    <w:p>
      <w:pPr>
        <w:pStyle w:val="Heading4"/>
        <w:numPr>
          <w:ilvl w:val="0"/>
          <w:numId w:val="0"/>
        </w:numPr>
        <w:ind w:left="0" w:hanging="0"/>
        <w:rPr/>
      </w:pPr>
      <w:bookmarkStart w:id="45" w:name="namespaces_cadsr"/>
      <w:bookmarkEnd w:id="45"/>
      <w:r>
        <w:rPr/>
        <w:t>Table 2. Namespaces referenced in caDSR RDF.</w:t>
      </w:r>
    </w:p>
    <w:tbl>
      <w:tblPr>
        <w:tblW w:w="9908" w:type="dxa"/>
        <w:jc w:val="left"/>
        <w:tblInd w:w="-13" w:type="dxa"/>
        <w:tblLayout w:type="fixed"/>
        <w:tblCellMar>
          <w:top w:w="28" w:type="dxa"/>
          <w:left w:w="28" w:type="dxa"/>
          <w:bottom w:w="28" w:type="dxa"/>
          <w:right w:w="28" w:type="dxa"/>
        </w:tblCellMar>
        <w:tblLook w:firstRow="1" w:noVBand="1" w:lastRow="0" w:firstColumn="1" w:lastColumn="0" w:noHBand="0" w:val="04a0"/>
      </w:tblPr>
      <w:tblGrid>
        <w:gridCol w:w="1087"/>
        <w:gridCol w:w="2431"/>
        <w:gridCol w:w="6390"/>
      </w:tblGrid>
      <w:tr>
        <w:trPr/>
        <w:tc>
          <w:tcPr>
            <w:tcW w:w="1087"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color w:val="auto"/>
              </w:rPr>
              <w:t>No.</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color w:val="auto"/>
              </w:rPr>
              <w:t>Description</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color w:val="auto"/>
              </w:rPr>
              <w:t>IRI</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caDSR</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http://cbiit.nci.nih.gov/caDSR#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2</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ISO 11179</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http://www.iso.org/11179/MDR#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3</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MADS/RDF</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http://www.loc.gov/mads/rdf/v1#</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4</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NCI Thesaurus</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http://ncicb.nci.nih.gov/xml/owl/EVS/Thesaurus.owl#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5</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 xml:space="preserve">NCI Metathesaurus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http://ncim.nci.nih.gov/NCIMetathesaurus.owl#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6</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MGED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http://mged.org/MGEDOntology#</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7</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 xml:space="preserve">NDF-RT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http://evs.nci.nih.gov/ftp1/NDF-RT/NDF-RT.owl#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8</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CTCAE v5</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http://ncicb.nci.nih.gov/xml/owl/EVS/ctcae5.owl#</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9</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LOINC</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https://loinc.org/code#</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10</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SNOMED</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http://snomed.info/id#</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11</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RadLex</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http://radlex.org/RID/</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12</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caBIG</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http://ncicb.nci.nih.gov/cabig#</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13</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MedDRA</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https://identifiers.org/meddra#</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14</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Gene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http://purl.org/obo/owl/GO#</w:t>
            </w:r>
          </w:p>
        </w:tc>
      </w:tr>
    </w:tbl>
    <w:p>
      <w:pPr>
        <w:pStyle w:val="Normal"/>
        <w:rPr/>
      </w:pPr>
      <w:r>
        <w:rPr/>
      </w:r>
    </w:p>
    <w:p>
      <w:pPr>
        <w:pStyle w:val="Normal"/>
        <w:rPr/>
      </w:pPr>
      <w:r>
        <w:rPr/>
        <w:t xml:space="preserve">SRRO Ontology Term Creation TUTORIAL. </w:t>
      </w:r>
    </w:p>
    <w:p>
      <w:pPr>
        <w:pStyle w:val="Normal"/>
        <w:rPr/>
      </w:pPr>
      <w:r>
        <w:rPr/>
        <w:tab/>
        <w:t>New terms can be added to SRRO through 3 methods;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(CHEBI) ontology.</w:t>
      </w:r>
    </w:p>
    <w:p>
      <w:pPr>
        <w:pStyle w:val="Normal"/>
        <w:rPr/>
      </w:pPr>
      <w:r>
        <w:rPr/>
        <w:t>Step 1. Ontology Survey.</w:t>
      </w:r>
    </w:p>
    <w:p>
      <w:pPr>
        <w:pStyle w:val="Normal"/>
        <w:rPr/>
      </w:pPr>
      <w:r>
        <w:rPr/>
        <w:t>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annotaton for these terms into an excel sheet or other document is recommended to help with version control and organize information.</w:t>
        <w:tab/>
        <w:t xml:space="preserve"> This excel sheet for our example is found at ChEBI-Metadata-Tutorial.csv. Only use terms listed after the first two rows, for these contain header information and information used to work for ROBOT.</w:t>
      </w:r>
    </w:p>
    <w:p>
      <w:pPr>
        <w:pStyle w:val="Normal"/>
        <w:rPr/>
      </w:pPr>
      <w:r>
        <w:rPr/>
        <w:tab/>
        <w:t>Which annotations should be used for each term are listed above. If you are adding new properties, add a column for each new property you wish to add.</w:t>
      </w:r>
    </w:p>
    <w:p>
      <w:pPr>
        <w:pStyle w:val="Normal"/>
        <w:rPr/>
      </w:pPr>
      <w:r>
        <w:rPr/>
        <w:tab/>
      </w:r>
    </w:p>
    <w:p>
      <w:pPr>
        <w:pStyle w:val="Normal"/>
        <w:rPr/>
      </w:pPr>
      <w:r>
        <w:rPr>
          <w:b/>
          <w:bCs/>
        </w:rPr>
        <w:t>Protege Web Editor</w:t>
      </w:r>
    </w:p>
    <w:p>
      <w:pPr>
        <w:pStyle w:val="Normal"/>
        <w:rPr/>
      </w:pPr>
      <w:r>
        <w:rPr/>
        <w:t>Step A1.</w:t>
        <w:tab/>
        <w:t>Download Protege Web Editor.</w:t>
      </w:r>
    </w:p>
    <w:p>
      <w:pPr>
        <w:pStyle w:val="Normal"/>
        <w:rPr/>
      </w:pPr>
      <w:r>
        <w:rPr/>
        <w:tab/>
        <w:t>Utilize an authorized version of Stanford’s Protege tool on your government device. If not installed, Protege can be run locally on a device at the following link:</w:t>
      </w:r>
    </w:p>
    <w:p>
      <w:pPr>
        <w:pStyle w:val="Normal"/>
        <w:rPr/>
      </w:pPr>
      <w:r>
        <w:rPr/>
        <w:t>Step A2.</w:t>
        <w:tab/>
        <w:t>Open SI-Metadata.owl</w:t>
      </w:r>
    </w:p>
    <w:p>
      <w:pPr>
        <w:pStyle w:val="Normal"/>
        <w:rPr/>
      </w:pPr>
      <w:r>
        <w:rPr/>
        <w:tab/>
        <w:t>When you open Protege, select</w:t>
      </w:r>
      <w:r>
        <w:rPr>
          <w:b/>
          <w:bCs/>
        </w:rPr>
        <w:t xml:space="preserve"> File</w:t>
      </w:r>
      <w:r>
        <w:rPr/>
        <w:t xml:space="preserve"> </w:t>
      </w:r>
      <w:r>
        <w:rPr>
          <w:b/>
          <w:bCs/>
        </w:rPr>
        <w:t>→ Open</w:t>
      </w:r>
      <w:r>
        <w:rPr/>
        <w:t xml:space="preserve"> to load SI-metadata.owl. If ssro.owl is available via URL, you may instead select </w:t>
      </w:r>
      <w:r>
        <w:rPr>
          <w:b/>
          <w:bCs/>
        </w:rPr>
        <w:t>File → Open from URL.</w:t>
      </w:r>
      <w:r>
        <w:rPr/>
        <w:t xml:space="preserve"> </w:t>
      </w:r>
    </w:p>
    <w:p>
      <w:pPr>
        <w:pStyle w:val="Normal"/>
        <w:rPr/>
      </w:pPr>
      <w:r>
        <w:rPr/>
        <w:t>Step A3.</w:t>
        <w:tab/>
        <w:t>Open Individuals.</w:t>
      </w:r>
    </w:p>
    <w:p>
      <w:pPr>
        <w:pStyle w:val="Normal"/>
        <w:rPr/>
      </w:pPr>
      <w:r>
        <w:rPr/>
        <w:tab/>
        <w:t>When you have loaded Open SI-Metadata.owl, click on the Entities tap and select Individuals. This contains all the information that will be queried by the API Tool.</w:t>
      </w:r>
    </w:p>
    <w:p>
      <w:pPr>
        <w:pStyle w:val="Normal"/>
        <w:rPr/>
      </w:pPr>
      <w:r>
        <w:rPr/>
        <w:t>Step A4.</w:t>
        <w:tab/>
        <w:t>Add New Individuals</w:t>
      </w:r>
    </w:p>
    <w:p>
      <w:pPr>
        <w:pStyle w:val="Normal"/>
        <w:rPr/>
      </w:pPr>
      <w:r>
        <w:rPr/>
        <w:tab/>
        <w:t>When you opened the Individuals Tab, move down and select the grey diamond button with a plus sign. This will open a pop-in browser that will allow to list the name of your new term. Type in the name of the term you wish to add. This will correspond to the entryfound in Column B of the excel document.</w:t>
        <w:tab/>
      </w:r>
    </w:p>
    <w:p>
      <w:pPr>
        <w:pStyle w:val="Normal"/>
        <w:jc w:val="center"/>
        <w:rPr/>
      </w:pPr>
      <w:r>
        <w:rPr/>
        <w:drawing>
          <wp:inline distT="0" distB="0" distL="0" distR="0">
            <wp:extent cx="4896485" cy="1343025"/>
            <wp:effectExtent l="0" t="0" r="0" b="0"/>
            <wp:docPr id="3"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Description automatically generated"/>
                    <pic:cNvPicPr>
                      <a:picLocks noChangeAspect="1" noChangeArrowheads="1"/>
                    </pic:cNvPicPr>
                  </pic:nvPicPr>
                  <pic:blipFill>
                    <a:blip r:embed="rId12"/>
                    <a:stretch>
                      <a:fillRect/>
                    </a:stretch>
                  </pic:blipFill>
                  <pic:spPr bwMode="auto">
                    <a:xfrm>
                      <a:off x="0" y="0"/>
                      <a:ext cx="4896485" cy="1343025"/>
                    </a:xfrm>
                    <a:prstGeom prst="rect">
                      <a:avLst/>
                    </a:prstGeom>
                  </pic:spPr>
                </pic:pic>
              </a:graphicData>
            </a:graphic>
          </wp:inline>
        </w:drawing>
      </w:r>
    </w:p>
    <w:p>
      <w:pPr>
        <w:pStyle w:val="Normal"/>
        <w:jc w:val="center"/>
        <w:rPr/>
      </w:pPr>
      <w:r>
        <w:rPr>
          <w:highlight w:val="yellow"/>
        </w:rPr>
        <w:t>Fig. x. …..</w:t>
      </w:r>
    </w:p>
    <w:p>
      <w:pPr>
        <w:pStyle w:val="Normal"/>
        <w:rPr/>
      </w:pPr>
      <w:r>
        <w:rPr/>
        <w:t>Step A5.1</w:t>
        <w:tab/>
        <w:t>Double Check Name Settings.</w:t>
      </w:r>
    </w:p>
    <w:p>
      <w:pPr>
        <w:pStyle w:val="Normal"/>
        <w:rPr/>
      </w:pPr>
      <w:r>
        <w:rPr/>
        <w:tab/>
        <w:t xml:space="preserve">After you have typed into the name of the new term, an IRI should be auto-generated. If the IRI does not take the format of </w:t>
      </w:r>
      <w:hyperlink r:id="rId13">
        <w:r>
          <w:rPr>
            <w:rStyle w:val="InternetLink"/>
          </w:rPr>
          <w:t>http://ncicb.nci.nih.gov/srro.owl#XXXXXXX</w:t>
        </w:r>
      </w:hyperlink>
      <w:r>
        <w:rPr/>
        <w:t>, where XXXXXXX is the name of the new property, you will have to select the New entity options tab and go to Step A5.2. Otherwise, click OK.</w:t>
      </w:r>
    </w:p>
    <w:p>
      <w:pPr>
        <w:pStyle w:val="Normal"/>
        <w:jc w:val="center"/>
        <w:rPr/>
      </w:pPr>
      <w:r>
        <w:rPr/>
        <w:drawing>
          <wp:inline distT="0" distB="0" distL="0" distR="0">
            <wp:extent cx="4813300" cy="1866900"/>
            <wp:effectExtent l="0" t="0" r="0" b="0"/>
            <wp:docPr id="4"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A screenshot of a computer&#10;&#10;Description automatically generated"/>
                    <pic:cNvPicPr>
                      <a:picLocks noChangeAspect="1" noChangeArrowheads="1"/>
                    </pic:cNvPicPr>
                  </pic:nvPicPr>
                  <pic:blipFill>
                    <a:blip r:embed="rId14"/>
                    <a:srcRect l="897" t="2561" r="1175" b="4209"/>
                    <a:stretch>
                      <a:fillRect/>
                    </a:stretch>
                  </pic:blipFill>
                  <pic:spPr bwMode="auto">
                    <a:xfrm>
                      <a:off x="0" y="0"/>
                      <a:ext cx="4813300" cy="1866900"/>
                    </a:xfrm>
                    <a:prstGeom prst="rect">
                      <a:avLst/>
                    </a:prstGeom>
                  </pic:spPr>
                </pic:pic>
              </a:graphicData>
            </a:graphic>
          </wp:inline>
        </w:drawing>
      </w:r>
    </w:p>
    <w:p>
      <w:pPr>
        <w:pStyle w:val="Normal"/>
        <w:jc w:val="center"/>
        <w:rPr/>
      </w:pPr>
      <w:r>
        <w:rPr>
          <w:highlight w:val="yellow"/>
        </w:rPr>
        <w:t>Fig. x. …..</w:t>
      </w:r>
    </w:p>
    <w:p>
      <w:pPr>
        <w:pStyle w:val="Normal"/>
        <w:rPr/>
      </w:pPr>
      <w:r>
        <w:rPr/>
        <w:t>Step A5.2</w:t>
        <w:tab/>
        <w:t>Configure Settings.</w:t>
      </w:r>
    </w:p>
    <w:p>
      <w:pPr>
        <w:pStyle w:val="Normal"/>
        <w:ind w:firstLine="709"/>
        <w:rPr/>
      </w:pPr>
      <w:r>
        <w:rPr/>
        <w:t xml:space="preserve">Your ontology specify the following settings: Start with: </w:t>
      </w:r>
      <w:r>
        <w:rPr>
          <w:b/>
          <w:bCs/>
        </w:rPr>
        <w:t>Active Ontoloy IRI,</w:t>
      </w:r>
      <w:r>
        <w:rPr/>
        <w:t xml:space="preserve"> Followed by: </w:t>
      </w:r>
      <w:r>
        <w:rPr>
          <w:b/>
          <w:bCs/>
        </w:rPr>
        <w:t>:</w:t>
      </w:r>
      <w:r>
        <w:rPr/>
        <w:t xml:space="preserve">, End with: </w:t>
      </w:r>
      <w:r>
        <w:rPr>
          <w:b/>
          <w:bCs/>
        </w:rPr>
        <w:t xml:space="preserve">Auto-generated ID. </w:t>
      </w:r>
      <w:r>
        <w:rPr/>
        <w:t xml:space="preserve">Entity Label: </w:t>
      </w:r>
      <w:r>
        <w:rPr>
          <w:b/>
          <w:bCs/>
        </w:rPr>
        <w:t>Same as label renderer</w:t>
      </w:r>
      <w:r>
        <w:rPr/>
        <w:t xml:space="preserve">, Auto-generated ID: </w:t>
      </w:r>
      <w:r>
        <w:rPr>
          <w:b/>
          <w:bCs/>
        </w:rPr>
        <w:t>Numeric (iterative)</w:t>
      </w:r>
      <w:r>
        <w:rPr/>
        <w:t>, Prefix:</w:t>
      </w:r>
      <w:r>
        <w:rPr>
          <w:b/>
          <w:bCs/>
        </w:rPr>
        <w:t xml:space="preserve"> srro_</w:t>
      </w:r>
      <w:r>
        <w:rPr/>
        <w:t>, Digit count:</w:t>
      </w:r>
      <w:r>
        <w:rPr>
          <w:b/>
          <w:bCs/>
        </w:rPr>
        <w:t xml:space="preserve"> 7</w:t>
      </w:r>
      <w:r>
        <w:rPr/>
        <w:t>, Start:</w:t>
      </w:r>
      <w:r>
        <w:rPr>
          <w:b/>
          <w:bCs/>
        </w:rPr>
        <w:t xml:space="preserve"> 001</w:t>
      </w:r>
      <w:r>
        <w:rPr/>
        <w:t xml:space="preserve">, End:  </w:t>
      </w:r>
      <w:r>
        <w:rPr>
          <w:b/>
          <w:bCs/>
        </w:rPr>
        <w:t>-1</w:t>
      </w:r>
      <w:r>
        <w:rPr/>
        <w:t>. Once that is done, click OK</w:t>
      </w:r>
      <w:r>
        <w:rPr>
          <w:b/>
          <w:bCs/>
        </w:rPr>
        <w:t xml:space="preserve">. </w:t>
      </w:r>
      <w:r>
        <w:rPr/>
        <w:t>This can be seen in Figure A.</w:t>
      </w:r>
    </w:p>
    <w:p>
      <w:pPr>
        <w:pStyle w:val="Normal"/>
        <w:jc w:val="center"/>
        <w:rPr/>
      </w:pPr>
      <w:r>
        <w:rPr/>
        <w:drawing>
          <wp:inline distT="0" distB="0" distL="0" distR="0">
            <wp:extent cx="3917950" cy="3041650"/>
            <wp:effectExtent l="0" t="0" r="0" b="0"/>
            <wp:docPr id="5"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screenshot of a computer&#10;&#10;Description automatically generated"/>
                    <pic:cNvPicPr>
                      <a:picLocks noChangeAspect="1" noChangeArrowheads="1"/>
                    </pic:cNvPicPr>
                  </pic:nvPicPr>
                  <pic:blipFill>
                    <a:blip r:embed="rId15"/>
                    <a:stretch>
                      <a:fillRect/>
                    </a:stretch>
                  </pic:blipFill>
                  <pic:spPr bwMode="auto">
                    <a:xfrm>
                      <a:off x="0" y="0"/>
                      <a:ext cx="3917950" cy="3041650"/>
                    </a:xfrm>
                    <a:prstGeom prst="rect">
                      <a:avLst/>
                    </a:prstGeom>
                  </pic:spPr>
                </pic:pic>
              </a:graphicData>
            </a:graphic>
          </wp:inline>
        </w:drawing>
      </w:r>
    </w:p>
    <w:p>
      <w:pPr>
        <w:pStyle w:val="Normal"/>
        <w:jc w:val="center"/>
        <w:rPr/>
      </w:pPr>
      <w:r>
        <w:rPr>
          <w:b/>
          <w:bCs/>
        </w:rPr>
        <w:t xml:space="preserve">Figure </w:t>
      </w:r>
      <w:r>
        <w:rPr>
          <w:b/>
          <w:bCs/>
          <w:highlight w:val="yellow"/>
        </w:rPr>
        <w:t>A.</w:t>
      </w:r>
      <w:r>
        <w:rPr/>
        <w:tab/>
        <w:t>Settings for SI-metadata.owl new terms.</w:t>
      </w:r>
    </w:p>
    <w:p>
      <w:pPr>
        <w:pStyle w:val="Normal"/>
        <w:rPr/>
      </w:pPr>
      <w:r>
        <w:rPr/>
        <w:tab/>
      </w:r>
    </w:p>
    <w:p>
      <w:pPr>
        <w:pStyle w:val="Normal"/>
        <w:rPr/>
      </w:pPr>
      <w:r>
        <w:rPr/>
        <w:t>Step A6.</w:t>
        <w:tab/>
        <w:t>Add new Annotations.</w:t>
      </w:r>
    </w:p>
    <w:p>
      <w:pPr>
        <w:pStyle w:val="Normal"/>
        <w:rPr/>
      </w:pPr>
      <w:r>
        <w:rPr/>
        <w:tab/>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pPr>
        <w:pStyle w:val="Normal"/>
        <w:rPr/>
      </w:pPr>
      <w:r>
        <w:rPr/>
        <w:t>Step A7.</w:t>
        <w:tab/>
        <w:t>Add new Descriptions.</w:t>
      </w:r>
    </w:p>
    <w:p>
      <w:pPr>
        <w:pStyle w:val="Normal"/>
        <w:rPr/>
      </w:pPr>
      <w:r>
        <w:rPr/>
        <w:tab/>
        <w:t>Go the Description tab and select the grey plus sign next to the Description option. Here you will select the ‘type’ that your individual belongs to. You can type in the name using  C</w:t>
      </w:r>
      <w:r>
        <w:rPr>
          <w:b/>
          <w:bCs/>
        </w:rPr>
        <w:t>lass expression editor</w:t>
      </w:r>
      <w:r>
        <w:rPr/>
        <w:t xml:space="preserve"> tab or click on the</w:t>
      </w:r>
      <w:r>
        <w:rPr>
          <w:b/>
          <w:bCs/>
        </w:rPr>
        <w:t xml:space="preserve"> Class hierarchy</w:t>
      </w:r>
      <w:r>
        <w:rPr/>
        <w:t xml:space="preserve"> to manually search through the tree and left click on the right option</w:t>
      </w:r>
      <w:r>
        <w:rPr>
          <w:b/>
          <w:bCs/>
        </w:rPr>
        <w:t xml:space="preserve">.  </w:t>
      </w:r>
      <w:r>
        <w:rPr/>
        <w:t xml:space="preserve">This corresponds to the value contained in Column C of the example excel document.  </w:t>
      </w:r>
    </w:p>
    <w:p>
      <w:pPr>
        <w:pStyle w:val="Normal"/>
        <w:rPr/>
      </w:pPr>
      <w:r>
        <w:rPr/>
        <w:t>Step A8.</w:t>
        <w:tab/>
        <w:t>Add new Property Assocations.</w:t>
      </w:r>
    </w:p>
    <w:p>
      <w:pPr>
        <w:pStyle w:val="Normal"/>
        <w:rPr/>
      </w:pPr>
      <w:r>
        <w:rPr/>
        <w:tab/>
        <w:t>Go the Properties tab and select the grey plus sign next to the Properties option. You will add any non-empty properties that correspond to each new term. You will have to type in the property using ‘property name’ ‘object’.</w:t>
      </w:r>
    </w:p>
    <w:p>
      <w:pPr>
        <w:pStyle w:val="Normal"/>
        <w:rPr/>
      </w:pPr>
      <w:r>
        <w:rPr/>
        <w:t>Step A9.</w:t>
        <w:tab/>
        <w:t>Save your file.</w:t>
      </w:r>
    </w:p>
    <w:p>
      <w:pPr>
        <w:pStyle w:val="Normal"/>
        <w:rPr/>
      </w:pPr>
      <w:r>
        <w:rPr/>
        <w:tab/>
        <w:t xml:space="preserve">Once you have added all your information, go to </w:t>
      </w:r>
      <w:r>
        <w:rPr>
          <w:b/>
          <w:bCs/>
        </w:rPr>
        <w:t>File</w:t>
      </w:r>
      <w:r>
        <w:rPr/>
        <w:t xml:space="preserve"> → </w:t>
      </w:r>
      <w:r>
        <w:rPr>
          <w:b/>
          <w:bCs/>
        </w:rPr>
        <w:t>Save</w:t>
      </w:r>
      <w:r>
        <w:rPr/>
        <w:t>.</w:t>
      </w:r>
    </w:p>
    <w:p>
      <w:pPr>
        <w:pStyle w:val="Normal"/>
        <w:rPr/>
      </w:pPr>
      <w:r>
        <w:rPr/>
        <w:t>Step A10.</w:t>
        <w:tab/>
        <w:t>Repeat process for each new term added.</w:t>
      </w:r>
    </w:p>
    <w:p>
      <w:pPr>
        <w:pStyle w:val="Normal"/>
        <w:rPr/>
      </w:pPr>
      <w:r>
        <w:rPr/>
        <w:tab/>
        <w:t>Repeat steps A4-A9 until all new terms have been added to CheBI.</w:t>
      </w:r>
    </w:p>
    <w:p>
      <w:pPr>
        <w:pStyle w:val="Terms"/>
        <w:rPr/>
      </w:pPr>
      <w:r>
        <w:rPr/>
      </w:r>
    </w:p>
    <w:p>
      <w:pPr>
        <w:pStyle w:val="Normal"/>
        <w:spacing w:lineRule="auto" w:line="240"/>
        <w:rPr/>
      </w:pPr>
      <w:r>
        <w:rPr/>
      </w:r>
      <w:r>
        <w:br w:type="page"/>
      </w:r>
    </w:p>
    <w:p>
      <w:pPr>
        <w:pStyle w:val="Normal"/>
        <w:spacing w:lineRule="auto" w:line="240"/>
        <w:jc w:val="center"/>
        <w:rPr/>
      </w:pPr>
      <w:bookmarkStart w:id="46" w:name="_Hlk513392249"/>
      <w:r>
        <w:rPr>
          <w:b/>
          <w:sz w:val="24"/>
        </w:rPr>
        <w:t xml:space="preserve">Bibliography </w:t>
      </w:r>
    </w:p>
    <w:p>
      <w:pPr>
        <w:pStyle w:val="Normal"/>
        <w:numPr>
          <w:ilvl w:val="0"/>
          <w:numId w:val="3"/>
        </w:numPr>
        <w:spacing w:lineRule="auto" w:line="240"/>
        <w:rPr/>
      </w:pPr>
      <w:bookmarkStart w:id="47" w:name="_Hlk487879906"/>
      <w:r>
        <w:rPr/>
        <w:t xml:space="preserve">SPARQL 1.1 Query Language - </w:t>
      </w:r>
      <w:hyperlink r:id="rId16">
        <w:r>
          <w:rPr>
            <w:rStyle w:val="InternetLink"/>
          </w:rPr>
          <w:t>https://www.w3.org/TR/sparql11-query/</w:t>
        </w:r>
      </w:hyperlink>
      <w:bookmarkEnd w:id="46"/>
      <w:bookmarkEnd w:id="47"/>
    </w:p>
    <w:p>
      <w:pPr>
        <w:pStyle w:val="Normal"/>
        <w:numPr>
          <w:ilvl w:val="0"/>
          <w:numId w:val="3"/>
        </w:numPr>
        <w:spacing w:lineRule="auto" w:line="240"/>
        <w:rPr/>
      </w:pPr>
      <w:hyperlink r:id="rId17">
        <w:r>
          <w:rPr>
            <w:rStyle w:val="InternetLink"/>
          </w:rPr>
          <w:t>https://www.w3.org/TR/owl-features/</w:t>
        </w:r>
      </w:hyperlink>
    </w:p>
    <w:p>
      <w:pPr>
        <w:pStyle w:val="Normal"/>
        <w:numPr>
          <w:ilvl w:val="0"/>
          <w:numId w:val="3"/>
        </w:numPr>
        <w:spacing w:lineRule="auto" w:line="240"/>
        <w:rPr/>
      </w:pPr>
      <w:hyperlink r:id="rId18">
        <w:r>
          <w:rPr>
            <w:rStyle w:val="InternetLink"/>
          </w:rPr>
          <w:t>https://www.w3.org/StyleSheets/TR/2016/README</w:t>
        </w:r>
      </w:hyperlink>
      <w:r>
        <w:rPr/>
        <w:t xml:space="preserve"> </w:t>
      </w:r>
    </w:p>
    <w:p>
      <w:pPr>
        <w:pStyle w:val="Normal"/>
        <w:numPr>
          <w:ilvl w:val="0"/>
          <w:numId w:val="3"/>
        </w:numPr>
        <w:spacing w:lineRule="auto" w:line="240"/>
        <w:rPr/>
      </w:pPr>
      <w:hyperlink r:id="rId19">
        <w:r>
          <w:rPr>
            <w:rStyle w:val="InternetLink"/>
          </w:rPr>
          <w:t>https://tex.stackexchange.com/questions/135921/how-can-i-write-specifications-following-the-w3c-specifications-format-in-latex</w:t>
        </w:r>
      </w:hyperlink>
    </w:p>
    <w:p>
      <w:pPr>
        <w:pStyle w:val="Normal"/>
        <w:spacing w:lineRule="auto" w:line="240"/>
        <w:rPr>
          <w:rFonts w:cs="Arial"/>
          <w:color w:val="222222"/>
          <w:shd w:fill="FFFFFF" w:val="clear"/>
        </w:rPr>
      </w:pPr>
      <w:r>
        <w:rPr>
          <w:rFonts w:cs="Arial"/>
          <w:color w:val="222222"/>
          <w:shd w:fill="FFFFFF" w:val="clear"/>
        </w:rPr>
      </w:r>
    </w:p>
    <w:p>
      <w:pPr>
        <w:pStyle w:val="Normal"/>
        <w:spacing w:lineRule="auto" w:line="240"/>
        <w:rPr/>
      </w:pPr>
      <w:r>
        <w:rPr>
          <w:rFonts w:cs="Arial"/>
          <w:color w:val="222222"/>
          <w:shd w:fill="FFFFFF" w:val="clear"/>
        </w:rPr>
        <w:t xml:space="preserve">8/29/2024 screenshot: </w:t>
      </w:r>
    </w:p>
    <w:p>
      <w:pPr>
        <w:pStyle w:val="Normal"/>
        <w:spacing w:lineRule="auto" w:line="240"/>
        <w:rPr/>
      </w:pPr>
      <w:r>
        <w:rPr/>
        <w:drawing>
          <wp:inline distT="0" distB="0" distL="0" distR="0">
            <wp:extent cx="4962525" cy="4669790"/>
            <wp:effectExtent l="0" t="0" r="0" b="0"/>
            <wp:docPr id="6"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A screenshot of a computer&#10;&#10;Description automatically generated"/>
                    <pic:cNvPicPr>
                      <a:picLocks noChangeAspect="1" noChangeArrowheads="1"/>
                    </pic:cNvPicPr>
                  </pic:nvPicPr>
                  <pic:blipFill>
                    <a:blip r:embed="rId20"/>
                    <a:stretch>
                      <a:fillRect/>
                    </a:stretch>
                  </pic:blipFill>
                  <pic:spPr bwMode="auto">
                    <a:xfrm>
                      <a:off x="0" y="0"/>
                      <a:ext cx="4962525" cy="4669790"/>
                    </a:xfrm>
                    <a:prstGeom prst="rect">
                      <a:avLst/>
                    </a:prstGeom>
                  </pic:spPr>
                </pic:pic>
              </a:graphicData>
            </a:graphic>
          </wp:inline>
        </w:drawing>
      </w:r>
    </w:p>
    <w:p>
      <w:pPr>
        <w:pStyle w:val="Normal"/>
        <w:spacing w:lineRule="auto" w:line="240" w:before="0" w:after="240"/>
        <w:rPr/>
      </w:pPr>
      <w:r>
        <w:rPr/>
      </w:r>
    </w:p>
    <w:sectPr>
      <w:headerReference w:type="even" r:id="rId21"/>
      <w:headerReference w:type="first" r:id="rId22"/>
      <w:footerReference w:type="even" r:id="rId23"/>
      <w:footerReference w:type="default" r:id="rId24"/>
      <w:footerReference w:type="first" r:id="rId25"/>
      <w:type w:val="nextPage"/>
      <w:pgSz w:w="12240" w:h="15840"/>
      <w:pgMar w:left="1253" w:right="1253" w:gutter="0" w:header="706" w:top="792" w:footer="288" w:bottom="562"/>
      <w:lnNumType w:countBy="1" w:restart="continuous" w:distance="283"/>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swiss"/>
    <w:pitch w:val="variable"/>
  </w:font>
  <w:font w:name="Bookman Old Style">
    <w:charset w:val="00"/>
    <w:family w:val="roman"/>
    <w:pitch w:val="variable"/>
  </w:font>
  <w:font w:name="Calibri Light">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0000FF"/>
      </w:rPr>
    </w:pPr>
    <w:r>
      <w:rPr>
        <w:color w:val="0000FF"/>
      </w:rPr>
      <w:t xml:space="preserve"> </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sz w:val="22"/>
            </w:rPr>
          </w:pPr>
          <w:r>
            <w:rPr/>
            <w:fldChar w:fldCharType="begin"/>
          </w:r>
          <w:r>
            <w:rPr/>
            <w:instrText xml:space="preserve"> PAGE </w:instrText>
          </w:r>
          <w:r>
            <w:rPr/>
            <w:fldChar w:fldCharType="separate"/>
          </w:r>
          <w:r>
            <w:rPr/>
            <w:t>16</w:t>
          </w:r>
          <w:r>
            <w:rPr/>
            <w:fldChar w:fldCharType="end"/>
          </w:r>
        </w:p>
      </w:tc>
      <w:tc>
        <w:tcPr>
          <w:tcW w:w="4875" w:type="dxa"/>
          <w:tcBorders/>
        </w:tcPr>
        <w:p>
          <w:pPr>
            <w:pStyle w:val="Footer"/>
            <w:widowControl w:val="false"/>
            <w:spacing w:before="540" w:after="0"/>
            <w:jc w:val="right"/>
            <w:rPr>
              <w:sz w:val="16"/>
            </w:rPr>
          </w:pPr>
          <w:r>
            <w:rPr>
              <w:sz w:val="16"/>
            </w:rPr>
            <w:t>© NCI 2024 – All rights reserved</w:t>
            <w:br/>
          </w:r>
        </w:p>
      </w:tc>
    </w:tr>
  </w:tbl>
  <w:p>
    <w:pPr>
      <w:pStyle w:val="Footer"/>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sz w:val="22"/>
            </w:rPr>
          </w:pPr>
          <w:r>
            <w:rPr>
              <w:sz w:val="16"/>
            </w:rPr>
            <w:fldChar w:fldCharType="begin"/>
          </w:r>
          <w:r>
            <w:rPr>
              <w:sz w:val="16"/>
            </w:rPr>
            <w:instrText xml:space="preserve"> PAGE </w:instrText>
          </w:r>
          <w:r>
            <w:rPr>
              <w:sz w:val="16"/>
            </w:rPr>
            <w:fldChar w:fldCharType="separate"/>
          </w:r>
          <w:r>
            <w:rPr>
              <w:sz w:val="16"/>
            </w:rPr>
            <w:t>17</w:t>
          </w:r>
          <w:r>
            <w:rPr>
              <w:sz w:val="16"/>
            </w:rPr>
            <w:fldChar w:fldCharType="end"/>
          </w:r>
          <w:r>
            <w:rPr>
              <w:sz w:val="22"/>
            </w:rPr>
            <w:br/>
          </w:r>
        </w:p>
      </w:tc>
    </w:tr>
  </w:tbl>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b/>
              <w:b/>
              <w:sz w:val="22"/>
            </w:rPr>
          </w:pPr>
          <w:r>
            <w:rPr>
              <w:b/>
              <w:sz w:val="22"/>
            </w:rPr>
            <w:fldChar w:fldCharType="begin"/>
          </w:r>
          <w:r>
            <w:rPr>
              <w:sz w:val="22"/>
              <w:b/>
            </w:rPr>
            <w:instrText xml:space="preserve"> PAGE </w:instrText>
          </w:r>
          <w:r>
            <w:rPr>
              <w:sz w:val="22"/>
              <w:b/>
            </w:rPr>
            <w:fldChar w:fldCharType="separate"/>
          </w:r>
          <w:r>
            <w:rPr>
              <w:sz w:val="22"/>
              <w:b/>
            </w:rPr>
            <w:t>1</w:t>
          </w:r>
          <w:r>
            <w:rPr>
              <w:sz w:val="22"/>
              <w:b/>
            </w:rPr>
            <w:fldChar w:fldCharType="end"/>
          </w:r>
          <w:r>
            <w:rPr>
              <w:b/>
              <w:sz w:val="22"/>
            </w:rPr>
            <w:br/>
          </w:r>
        </w:p>
      </w:tc>
    </w:tr>
  </w:tbl>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740"/>
      <w:rPr>
        <w:b w:val="false"/>
        <w:b w:val="false"/>
        <w:sz w:val="20"/>
      </w:rPr>
    </w:pPr>
    <w:r>
      <w:rPr>
        <w:b w:val="false"/>
        <w:sz w:val="20"/>
      </w:rPr>
      <w:t>© NCI 2024 – All rights reserved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lineRule="exact" w:line="220" w:before="0" w:after="7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pStyle w:val="Heading1"/>
      <w:numFmt w:val="decimal"/>
      <w:lvlText w:val="%1"/>
      <w:lvlJc w:val="left"/>
      <w:pPr>
        <w:tabs>
          <w:tab w:val="num" w:pos="792"/>
        </w:tabs>
        <w:ind w:left="792" w:hanging="432"/>
      </w:pPr>
      <w:rPr>
        <w:i w:val="false"/>
        <w:b/>
      </w:rPr>
    </w:lvl>
    <w:lvl w:ilvl="1">
      <w:start w:val="1"/>
      <w:pStyle w:val="Heading2"/>
      <w:numFmt w:val="none"/>
      <w:suff w:val="nothing"/>
      <w:lvlText w:val="B.1"/>
      <w:lvlJc w:val="left"/>
      <w:pPr>
        <w:tabs>
          <w:tab w:val="num" w:pos="0"/>
        </w:tabs>
        <w:ind w:left="-1170" w:hanging="0"/>
      </w:pPr>
      <w:rPr>
        <w:i w:val="false"/>
        <w:b/>
      </w:rPr>
    </w:lvl>
    <w:lvl w:ilvl="2">
      <w:start w:val="1"/>
      <w:pStyle w:val="Heading3"/>
      <w:numFmt w:val="decimal"/>
      <w:lvlText w:val="%1.4%2.%3"/>
      <w:lvlJc w:val="left"/>
      <w:pPr>
        <w:tabs>
          <w:tab w:val="num" w:pos="3690"/>
        </w:tabs>
        <w:ind w:left="2970" w:hanging="0"/>
      </w:pPr>
      <w:rPr>
        <w:smallCaps w:val="false"/>
        <w:caps w:val="false"/>
        <w:outline w:val="false"/>
        <w:dstrike w:val="false"/>
        <w:strike w:val="false"/>
        <w:vertAlign w:val="baseline"/>
        <w:position w:val="0"/>
        <w:sz w:val="20"/>
        <w:spacing w:val="0"/>
        <w:i w:val="false"/>
        <w:shadow w:val="false"/>
        <w:u w:val="none"/>
        <w:b/>
        <w:kern w:val="0"/>
        <w:effect w:val="none"/>
        <w:iCs w:val="false"/>
        <w:bCs w:val="false"/>
        <w:em w:val="none"/>
        <w:emboss w:val="false"/>
        <w:imprint w:val="false"/>
        <w:vanish w:val="false"/>
        <w:rFonts w:cs="Times New Roman"/>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pStyle w:val="Heading4"/>
      <w:numFmt w:val="decimal"/>
      <w:lvlText w:val="%1.4%2.4.%4"/>
      <w:lvlJc w:val="left"/>
      <w:pPr>
        <w:tabs>
          <w:tab w:val="num" w:pos="1260"/>
        </w:tabs>
        <w:ind w:left="180" w:hanging="0"/>
      </w:pPr>
      <w:rPr>
        <w:smallCaps w:val="false"/>
        <w:caps w:val="false"/>
        <w:dstrike w:val="false"/>
        <w:strike w:val="false"/>
        <w:vertAlign w:val="baseline"/>
        <w:position w:val="0"/>
        <w:sz w:val="20"/>
        <w:spacing w:val="0"/>
        <w:i w:val="false"/>
        <w:u w:val="none"/>
        <w:kern w:val="0"/>
        <w:effect w:val="none"/>
        <w:iCs w:val="false"/>
        <w:bCs w:val="false"/>
        <w:em w:val="none"/>
        <w:vanish w:val="false"/>
        <w:rFonts w:cs="Times New Roman"/>
        <w:color w:val="000000"/>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left"/>
      <w:pPr>
        <w:tabs>
          <w:tab w:val="num" w:pos="0"/>
        </w:tabs>
        <w:ind w:left="-1620" w:hanging="0"/>
      </w:pPr>
      <w:rPr>
        <w:i w:val="false"/>
        <w:b/>
      </w:rPr>
    </w:lvl>
    <w:lvl w:ilvl="5">
      <w:start w:val="1"/>
      <w:numFmt w:val="decimal"/>
      <w:lvlText w:val="%1.%2.%3.%4.%5.%6"/>
      <w:lvlJc w:val="left"/>
      <w:pPr>
        <w:tabs>
          <w:tab w:val="num" w:pos="0"/>
        </w:tabs>
        <w:ind w:left="-1620" w:hanging="0"/>
      </w:pPr>
      <w:rPr>
        <w:i w:val="false"/>
        <w:b/>
      </w:rPr>
    </w:lvl>
    <w:lvl w:ilvl="6">
      <w:start w:val="1"/>
      <w:numFmt w:val="decimal"/>
      <w:lvlText w:val="%1.%2.%3.%4.%5.%6.%7"/>
      <w:lvlJc w:val="left"/>
      <w:pPr>
        <w:tabs>
          <w:tab w:val="num" w:pos="0"/>
        </w:tabs>
        <w:ind w:left="-1620" w:hanging="0"/>
      </w:pPr>
      <w:rPr/>
    </w:lvl>
    <w:lvl w:ilvl="7">
      <w:start w:val="1"/>
      <w:numFmt w:val="decimal"/>
      <w:lvlText w:val="%1.%2.%3.%4.%5.%6.%7.%8"/>
      <w:lvlJc w:val="left"/>
      <w:pPr>
        <w:tabs>
          <w:tab w:val="num" w:pos="180"/>
        </w:tabs>
        <w:ind w:left="-1620" w:hanging="0"/>
      </w:pPr>
      <w:rPr/>
    </w:lvl>
    <w:lvl w:ilvl="8">
      <w:start w:val="1"/>
      <w:numFmt w:val="decimal"/>
      <w:lvlText w:val="%1.%2.%3.%4.%5.%6.%7.%8.%9"/>
      <w:lvlJc w:val="left"/>
      <w:pPr>
        <w:tabs>
          <w:tab w:val="num" w:pos="180"/>
        </w:tabs>
        <w:ind w:left="-162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embedSystemFonts/>
  <w:defaultTabStop w:val="403"/>
  <w:autoHyphenation w:val="true"/>
  <w:doNotHyphenateCaps/>
  <w:hyphenationZone w:val="425"/>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tLeast" w:line="230" w:before="0" w:after="240"/>
      <w:jc w:val="both"/>
    </w:pPr>
    <w:rPr>
      <w:rFonts w:ascii="Arial" w:hAnsi="Arial" w:eastAsia="Times New Roman" w:cs="Times New Roman"/>
      <w:color w:val="auto"/>
      <w:kern w:val="0"/>
      <w:sz w:val="20"/>
      <w:szCs w:val="20"/>
      <w:lang w:val="en-GB" w:eastAsia="en-US" w:bidi="ar-SA"/>
    </w:rPr>
  </w:style>
  <w:style w:type="paragraph" w:styleId="Heading1">
    <w:name w:val="Heading 1"/>
    <w:basedOn w:val="Normal"/>
    <w:next w:val="Normal"/>
    <w:qFormat/>
    <w:pPr>
      <w:keepNext w:val="true"/>
      <w:numPr>
        <w:ilvl w:val="0"/>
        <w:numId w:val="1"/>
      </w:numPr>
      <w:tabs>
        <w:tab w:val="clear" w:pos="403"/>
        <w:tab w:val="left" w:pos="400" w:leader="none"/>
        <w:tab w:val="left" w:pos="560" w:leader="none"/>
      </w:tabs>
      <w:suppressAutoHyphens w:val="true"/>
      <w:spacing w:lineRule="exact" w:line="270" w:before="270" w:after="240"/>
      <w:jc w:val="left"/>
      <w:outlineLvl w:val="0"/>
    </w:pPr>
    <w:rPr>
      <w:rFonts w:eastAsia="Batang"/>
      <w:b/>
      <w:sz w:val="24"/>
    </w:rPr>
  </w:style>
  <w:style w:type="paragraph" w:styleId="Heading2">
    <w:name w:val="Heading 2"/>
    <w:basedOn w:val="Heading1"/>
    <w:next w:val="Normal"/>
    <w:link w:val="Heading2Char"/>
    <w:qFormat/>
    <w:pPr>
      <w:numPr>
        <w:ilvl w:val="1"/>
        <w:numId w:val="1"/>
      </w:numPr>
      <w:tabs>
        <w:tab w:val="clear" w:pos="400"/>
        <w:tab w:val="clear" w:pos="560"/>
        <w:tab w:val="left" w:pos="360" w:leader="none"/>
        <w:tab w:val="left" w:pos="540" w:leader="none"/>
        <w:tab w:val="left" w:pos="700" w:leader="none"/>
        <w:tab w:val="left" w:pos="2790" w:leader="none"/>
      </w:tabs>
      <w:spacing w:lineRule="exact" w:line="250" w:before="60" w:after="240"/>
      <w:ind w:left="792" w:hanging="432"/>
      <w:outlineLvl w:val="1"/>
    </w:pPr>
    <w:rPr>
      <w:sz w:val="22"/>
    </w:rPr>
  </w:style>
  <w:style w:type="paragraph" w:styleId="Heading3">
    <w:name w:val="Heading 3"/>
    <w:basedOn w:val="Heading1"/>
    <w:next w:val="Normal"/>
    <w:link w:val="Heading3Char"/>
    <w:qFormat/>
    <w:rsid w:val="000628d8"/>
    <w:pPr>
      <w:numPr>
        <w:ilvl w:val="2"/>
        <w:numId w:val="1"/>
      </w:numPr>
      <w:tabs>
        <w:tab w:val="clear" w:pos="400"/>
        <w:tab w:val="clear" w:pos="560"/>
        <w:tab w:val="left" w:pos="660" w:leader="none"/>
        <w:tab w:val="left" w:pos="880" w:leader="none"/>
      </w:tabs>
      <w:spacing w:lineRule="exact" w:line="230" w:before="60" w:after="240"/>
      <w:outlineLvl w:val="2"/>
    </w:pPr>
    <w:rPr>
      <w:sz w:val="20"/>
    </w:rPr>
  </w:style>
  <w:style w:type="paragraph" w:styleId="Heading4">
    <w:name w:val="Heading 4"/>
    <w:basedOn w:val="Heading3"/>
    <w:next w:val="Normal"/>
    <w:qFormat/>
    <w:pPr>
      <w:numPr>
        <w:ilvl w:val="3"/>
        <w:numId w:val="1"/>
      </w:numPr>
      <w:tabs>
        <w:tab w:val="clear" w:pos="660"/>
        <w:tab w:val="clear" w:pos="880"/>
        <w:tab w:val="left" w:pos="940" w:leader="none"/>
        <w:tab w:val="left" w:pos="1140" w:leader="none"/>
        <w:tab w:val="left" w:pos="1360" w:leader="none"/>
      </w:tabs>
      <w:outlineLvl w:val="3"/>
    </w:pPr>
    <w:rPr/>
  </w:style>
  <w:style w:type="paragraph" w:styleId="Heading5">
    <w:name w:val="Heading 5"/>
    <w:basedOn w:val="Heading4"/>
    <w:next w:val="Normal"/>
    <w:qFormat/>
    <w:pPr>
      <w:numPr>
        <w:ilvl w:val="0"/>
        <w:numId w:val="0"/>
      </w:numPr>
      <w:tabs>
        <w:tab w:val="clear" w:pos="940"/>
        <w:tab w:val="clear" w:pos="1140"/>
        <w:tab w:val="clear" w:pos="1360"/>
      </w:tabs>
      <w:outlineLvl w:val="4"/>
    </w:pPr>
    <w:rPr/>
  </w:style>
  <w:style w:type="paragraph" w:styleId="Heading6">
    <w:name w:val="Heading 6"/>
    <w:basedOn w:val="Heading5"/>
    <w:next w:val="Normal"/>
    <w:qFormat/>
    <w:pPr>
      <w:outlineLvl w:val="5"/>
    </w:pPr>
    <w:rPr/>
  </w:style>
  <w:style w:type="paragraph" w:styleId="Heading7">
    <w:name w:val="Heading 7"/>
    <w:basedOn w:val="Heading6"/>
    <w:next w:val="Normal"/>
    <w:qFormat/>
    <w:pPr>
      <w:outlineLvl w:val="6"/>
    </w:pPr>
    <w:rPr/>
  </w:style>
  <w:style w:type="paragraph" w:styleId="Heading8">
    <w:name w:val="Heading 8"/>
    <w:basedOn w:val="Heading6"/>
    <w:next w:val="Normal"/>
    <w:qFormat/>
    <w:pPr>
      <w:outlineLvl w:val="7"/>
    </w:pPr>
    <w:rPr/>
  </w:style>
  <w:style w:type="paragraph" w:styleId="Heading9">
    <w:name w:val="Heading 9"/>
    <w:basedOn w:val="Heading6"/>
    <w:next w:val="Normal"/>
    <w:qFormat/>
    <w:pPr>
      <w:outlineLvl w:val="8"/>
    </w:pPr>
    <w:rPr/>
  </w:style>
  <w:style w:type="character" w:styleId="DefaultParagraphFont" w:default="1">
    <w:name w:val="Default Paragraph Font"/>
    <w:uiPriority w:val="1"/>
    <w:unhideWhenUsed/>
    <w:qFormat/>
    <w:rPr/>
  </w:style>
  <w:style w:type="character" w:styleId="FootnoteCharacters">
    <w:name w:val="Footnote Characters"/>
    <w:semiHidden/>
    <w:qFormat/>
    <w:rPr>
      <w:position w:val="0"/>
      <w:sz w:val="16"/>
      <w:sz w:val="16"/>
      <w:vertAlign w:val="baseline"/>
    </w:rPr>
  </w:style>
  <w:style w:type="character" w:styleId="FootnoteAnchor">
    <w:name w:val="Footnote Reference"/>
    <w:rPr>
      <w:position w:val="0"/>
      <w:sz w:val="16"/>
      <w:sz w:val="16"/>
      <w:vertAlign w:val="baseline"/>
    </w:rPr>
  </w:style>
  <w:style w:type="character" w:styleId="Defterms" w:customStyle="1">
    <w:name w:val="Defterms"/>
    <w:qFormat/>
    <w:rPr>
      <w:color w:val="auto"/>
    </w:rPr>
  </w:style>
  <w:style w:type="character" w:styleId="Pagenumber">
    <w:name w:val="page number"/>
    <w:basedOn w:val="DefaultParagraphFont"/>
    <w:qFormat/>
    <w:rPr/>
  </w:style>
  <w:style w:type="character" w:styleId="TableFootNoteXref" w:customStyle="1">
    <w:name w:val="TableFootNoteXref"/>
    <w:qFormat/>
    <w:rPr>
      <w:sz w:val="14"/>
      <w:vertAlign w:val="superscript"/>
      <w:lang w:val="fr-FR"/>
    </w:rPr>
  </w:style>
  <w:style w:type="character" w:styleId="ExtXref" w:customStyle="1">
    <w:name w:val="ExtXref"/>
    <w:qFormat/>
    <w:rPr>
      <w:color w:val="auto"/>
    </w:rPr>
  </w:style>
  <w:style w:type="character" w:styleId="MTEquationSection" w:customStyle="1">
    <w:name w:val="MTEquationSection"/>
    <w:qFormat/>
    <w:rPr>
      <w:vanish/>
      <w:color w:val="FF0000"/>
    </w:rPr>
  </w:style>
  <w:style w:type="character" w:styleId="InternetLink">
    <w:name w:val="Hyperlink"/>
    <w:uiPriority w:val="99"/>
    <w:rPr>
      <w:color w:val="0000FF"/>
      <w:u w:val="single"/>
    </w:rPr>
  </w:style>
  <w:style w:type="character" w:styleId="VisitedInternetLink">
    <w:name w:val="FollowedHyperlink"/>
    <w:rPr>
      <w:color w:val="800080"/>
      <w:u w:val="single"/>
    </w:rPr>
  </w:style>
  <w:style w:type="character" w:styleId="Appleconvertedspace" w:customStyle="1">
    <w:name w:val="apple-converted-space"/>
    <w:qFormat/>
    <w:rsid w:val="00974a54"/>
    <w:rPr/>
  </w:style>
  <w:style w:type="character" w:styleId="PlainTextChar" w:customStyle="1">
    <w:name w:val="Plain Text Char"/>
    <w:link w:val="PlainText"/>
    <w:qFormat/>
    <w:rsid w:val="00974a54"/>
    <w:rPr>
      <w:rFonts w:ascii="Courier New" w:hAnsi="Courier New" w:eastAsia="Batang"/>
    </w:rPr>
  </w:style>
  <w:style w:type="character" w:styleId="CommentTextChar" w:customStyle="1">
    <w:name w:val="Comment Text Char"/>
    <w:link w:val="Annotationtext"/>
    <w:uiPriority w:val="99"/>
    <w:qFormat/>
    <w:rsid w:val="004b6da4"/>
    <w:rPr>
      <w:rFonts w:ascii="Cambria" w:hAnsi="Cambria" w:eastAsia="MS Mincho"/>
      <w:lang w:val="en-GB"/>
    </w:rPr>
  </w:style>
  <w:style w:type="character" w:styleId="BalloonTextChar" w:customStyle="1">
    <w:name w:val="Balloon Text Char"/>
    <w:link w:val="BalloonText"/>
    <w:qFormat/>
    <w:rsid w:val="002d243b"/>
    <w:rPr>
      <w:rFonts w:ascii="Segoe UI" w:hAnsi="Segoe UI" w:cs="Segoe UI"/>
      <w:sz w:val="18"/>
      <w:szCs w:val="18"/>
      <w:lang w:val="en-GB"/>
    </w:rPr>
  </w:style>
  <w:style w:type="character" w:styleId="Il" w:customStyle="1">
    <w:name w:val="il"/>
    <w:qFormat/>
    <w:rsid w:val="002d243b"/>
    <w:rPr/>
  </w:style>
  <w:style w:type="character" w:styleId="UnresolvedMention1" w:customStyle="1">
    <w:name w:val="Unresolved Mention1"/>
    <w:uiPriority w:val="99"/>
    <w:semiHidden/>
    <w:unhideWhenUsed/>
    <w:qFormat/>
    <w:rsid w:val="00ab7c6e"/>
    <w:rPr>
      <w:color w:val="808080"/>
      <w:shd w:fill="E6E6E6" w:val="clear"/>
    </w:rPr>
  </w:style>
  <w:style w:type="character" w:styleId="Hit" w:customStyle="1">
    <w:name w:val="hit"/>
    <w:qFormat/>
    <w:rsid w:val="006847ca"/>
    <w:rPr/>
  </w:style>
  <w:style w:type="character" w:styleId="Vbuttoncaption" w:customStyle="1">
    <w:name w:val="v-button-caption"/>
    <w:qFormat/>
    <w:rsid w:val="006847ca"/>
    <w:rPr/>
  </w:style>
  <w:style w:type="character" w:styleId="Ststbxnotelabel" w:customStyle="1">
    <w:name w:val="sts-tbx-note-label"/>
    <w:qFormat/>
    <w:rsid w:val="009a1263"/>
    <w:rPr/>
  </w:style>
  <w:style w:type="character" w:styleId="Im" w:customStyle="1">
    <w:name w:val="im"/>
    <w:basedOn w:val="DefaultParagraphFont"/>
    <w:qFormat/>
    <w:rsid w:val="00a96e94"/>
    <w:rPr/>
  </w:style>
  <w:style w:type="character" w:styleId="UnresolvedMention2" w:customStyle="1">
    <w:name w:val="Unresolved Mention2"/>
    <w:uiPriority w:val="99"/>
    <w:semiHidden/>
    <w:unhideWhenUsed/>
    <w:qFormat/>
    <w:rsid w:val="00e2535d"/>
    <w:rPr>
      <w:color w:val="808080"/>
      <w:shd w:fill="E6E6E6" w:val="clear"/>
    </w:rPr>
  </w:style>
  <w:style w:type="character" w:styleId="Annotationreference">
    <w:name w:val="annotation reference"/>
    <w:qFormat/>
    <w:rsid w:val="001634da"/>
    <w:rPr>
      <w:sz w:val="16"/>
      <w:szCs w:val="16"/>
    </w:rPr>
  </w:style>
  <w:style w:type="character" w:styleId="CommentSubjectChar" w:customStyle="1">
    <w:name w:val="Comment Subject Char"/>
    <w:link w:val="Annotationsubject"/>
    <w:qFormat/>
    <w:rsid w:val="001634da"/>
    <w:rPr>
      <w:rFonts w:ascii="Arial" w:hAnsi="Arial" w:eastAsia="MS Mincho"/>
      <w:b/>
      <w:bCs/>
      <w:lang w:val="en-GB"/>
    </w:rPr>
  </w:style>
  <w:style w:type="character" w:styleId="Heading2Char" w:customStyle="1">
    <w:name w:val="Heading 2 Char"/>
    <w:link w:val="Heading2"/>
    <w:qFormat/>
    <w:rsid w:val="001d7072"/>
    <w:rPr>
      <w:rFonts w:ascii="Arial" w:hAnsi="Arial" w:eastAsia="Batang"/>
      <w:b/>
      <w:sz w:val="22"/>
      <w:lang w:val="en-GB"/>
    </w:rPr>
  </w:style>
  <w:style w:type="character" w:styleId="UnresolvedMention3" w:customStyle="1">
    <w:name w:val="Unresolved Mention3"/>
    <w:uiPriority w:val="99"/>
    <w:semiHidden/>
    <w:unhideWhenUsed/>
    <w:qFormat/>
    <w:rsid w:val="001d7072"/>
    <w:rPr>
      <w:color w:val="808080"/>
      <w:shd w:fill="E6E6E6" w:val="clear"/>
    </w:rPr>
  </w:style>
  <w:style w:type="character" w:styleId="Heading3Char" w:customStyle="1">
    <w:name w:val="Heading 3 Char"/>
    <w:link w:val="Heading3"/>
    <w:qFormat/>
    <w:rsid w:val="007b68db"/>
    <w:rPr>
      <w:rFonts w:ascii="Arial" w:hAnsi="Arial" w:eastAsia="Batang"/>
      <w:b/>
      <w:lang w:val="en-GB"/>
    </w:rPr>
  </w:style>
  <w:style w:type="character" w:styleId="Emphasis">
    <w:name w:val="Emphasis"/>
    <w:basedOn w:val="DefaultParagraphFont"/>
    <w:qFormat/>
    <w:rsid w:val="007d1014"/>
    <w:rPr>
      <w:i/>
      <w:iCs/>
    </w:rPr>
  </w:style>
  <w:style w:type="character" w:styleId="Aqj" w:customStyle="1">
    <w:name w:val="aqj"/>
    <w:basedOn w:val="DefaultParagraphFont"/>
    <w:qFormat/>
    <w:rsid w:val="003c3919"/>
    <w:rPr/>
  </w:style>
  <w:style w:type="character" w:styleId="Linenumber">
    <w:name w:val="line number"/>
    <w:basedOn w:val="DefaultParagraphFont"/>
    <w:semiHidden/>
    <w:unhideWhenUsed/>
    <w:qFormat/>
    <w:rsid w:val="008e205c"/>
    <w:rPr/>
  </w:style>
  <w:style w:type="character" w:styleId="UnresolvedMention">
    <w:name w:val="Unresolved Mention"/>
    <w:basedOn w:val="DefaultParagraphFont"/>
    <w:qFormat/>
    <w:rsid w:val="00696330"/>
    <w:rPr>
      <w:color w:val="605E5C"/>
      <w:shd w:fill="E1DFDD" w:val="clear"/>
    </w:rPr>
  </w:style>
  <w:style w:type="character" w:styleId="LineNumbering">
    <w:name w:val="Line Numbe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tLeast" w:line="210" w:before="60" w:after="60"/>
    </w:pPr>
    <w:rPr>
      <w:sz w:val="1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2" w:customStyle="1">
    <w:name w:val="a2"/>
    <w:basedOn w:val="Heading2"/>
    <w:next w:val="Normal"/>
    <w:qFormat/>
    <w:pPr>
      <w:numPr>
        <w:ilvl w:val="0"/>
        <w:numId w:val="0"/>
      </w:numPr>
      <w:tabs>
        <w:tab w:val="clear" w:pos="540"/>
        <w:tab w:val="clear" w:pos="700"/>
        <w:tab w:val="left" w:pos="360" w:leader="none"/>
        <w:tab w:val="left" w:pos="500" w:leader="none"/>
        <w:tab w:val="left" w:pos="720" w:leader="none"/>
        <w:tab w:val="left" w:pos="2790" w:leader="none"/>
      </w:tabs>
      <w:spacing w:lineRule="exact" w:line="270" w:before="270" w:after="240"/>
      <w:ind w:left="792" w:hanging="432"/>
    </w:pPr>
    <w:rPr>
      <w:sz w:val="24"/>
    </w:rPr>
  </w:style>
  <w:style w:type="paragraph" w:styleId="A3" w:customStyle="1">
    <w:name w:val="a3"/>
    <w:basedOn w:val="Heading3"/>
    <w:next w:val="Normal"/>
    <w:qFormat/>
    <w:pPr>
      <w:numPr>
        <w:ilvl w:val="0"/>
        <w:numId w:val="0"/>
      </w:numPr>
      <w:tabs>
        <w:tab w:val="clear" w:pos="660"/>
        <w:tab w:val="left" w:pos="640" w:leader="none"/>
        <w:tab w:val="left" w:pos="880" w:leader="none"/>
      </w:tabs>
      <w:spacing w:lineRule="exact" w:line="250"/>
    </w:pPr>
    <w:rPr>
      <w:sz w:val="22"/>
    </w:rPr>
  </w:style>
  <w:style w:type="paragraph" w:styleId="A4" w:customStyle="1">
    <w:name w:val="a4"/>
    <w:basedOn w:val="Heading4"/>
    <w:next w:val="Normal"/>
    <w:qFormat/>
    <w:pPr>
      <w:numPr>
        <w:ilvl w:val="0"/>
        <w:numId w:val="0"/>
      </w:numPr>
      <w:tabs>
        <w:tab w:val="clear" w:pos="940"/>
        <w:tab w:val="clear" w:pos="1140"/>
        <w:tab w:val="clear" w:pos="1360"/>
        <w:tab w:val="left" w:pos="879" w:leader="none"/>
        <w:tab w:val="left" w:pos="1060" w:leader="none"/>
      </w:tabs>
    </w:pPr>
    <w:rPr/>
  </w:style>
  <w:style w:type="paragraph" w:styleId="A5" w:customStyle="1">
    <w:name w:val="a5"/>
    <w:basedOn w:val="Heading5"/>
    <w:next w:val="Normal"/>
    <w:qFormat/>
    <w:pPr>
      <w:tabs>
        <w:tab w:val="left" w:pos="1140" w:leader="none"/>
        <w:tab w:val="left" w:pos="1360" w:leader="none"/>
      </w:tabs>
    </w:pPr>
    <w:rPr/>
  </w:style>
  <w:style w:type="paragraph" w:styleId="A6" w:customStyle="1">
    <w:name w:val="a6"/>
    <w:basedOn w:val="Heading6"/>
    <w:next w:val="Normal"/>
    <w:qFormat/>
    <w:pPr>
      <w:tabs>
        <w:tab w:val="left" w:pos="1140" w:leader="none"/>
        <w:tab w:val="left" w:pos="1360" w:leader="none"/>
      </w:tabs>
    </w:pPr>
    <w:rPr/>
  </w:style>
  <w:style w:type="paragraph" w:styleId="ANNEX" w:customStyle="1">
    <w:name w:val="ANNEX"/>
    <w:basedOn w:val="Normal"/>
    <w:next w:val="Normal"/>
    <w:qFormat/>
    <w:pPr>
      <w:keepNext w:val="true"/>
      <w:pageBreakBefore/>
      <w:spacing w:lineRule="exact" w:line="310" w:before="0" w:after="760"/>
      <w:jc w:val="center"/>
    </w:pPr>
    <w:rPr>
      <w:b/>
      <w:sz w:val="28"/>
    </w:rPr>
  </w:style>
  <w:style w:type="paragraph" w:styleId="Bibliography1" w:customStyle="1">
    <w:name w:val="Bibliography1"/>
    <w:basedOn w:val="Normal"/>
    <w:qFormat/>
    <w:pPr>
      <w:tabs>
        <w:tab w:val="clear" w:pos="403"/>
        <w:tab w:val="left" w:pos="660" w:leader="none"/>
      </w:tabs>
      <w:ind w:left="658" w:hanging="658"/>
    </w:pPr>
    <w:rPr/>
  </w:style>
  <w:style w:type="paragraph" w:styleId="BodyText2">
    <w:name w:val="Body Text 2"/>
    <w:basedOn w:val="Normal"/>
    <w:qFormat/>
    <w:pPr>
      <w:spacing w:lineRule="atLeast" w:line="190" w:before="60" w:after="60"/>
    </w:pPr>
    <w:rPr>
      <w:sz w:val="16"/>
    </w:rPr>
  </w:style>
  <w:style w:type="paragraph" w:styleId="BodyText3">
    <w:name w:val="Body Text 3"/>
    <w:basedOn w:val="Normal"/>
    <w:qFormat/>
    <w:pPr>
      <w:spacing w:lineRule="atLeast" w:line="170" w:before="60" w:after="60"/>
    </w:pPr>
    <w:rPr>
      <w:sz w:val="14"/>
    </w:rPr>
  </w:style>
  <w:style w:type="paragraph" w:styleId="Definition" w:customStyle="1">
    <w:name w:val="Definition"/>
    <w:basedOn w:val="Normal"/>
    <w:next w:val="Normal"/>
    <w:uiPriority w:val="9"/>
    <w:qFormat/>
    <w:pPr/>
    <w:rPr>
      <w:rFonts w:eastAsia="Batang"/>
    </w:rPr>
  </w:style>
  <w:style w:type="paragraph" w:styleId="HeaderandFooter">
    <w:name w:val="Header and Footer"/>
    <w:basedOn w:val="Normal"/>
    <w:qFormat/>
    <w:pPr/>
    <w:rPr/>
  </w:style>
  <w:style w:type="paragraph" w:styleId="Header">
    <w:name w:val="Header"/>
    <w:basedOn w:val="Normal"/>
    <w:pPr>
      <w:suppressLineNumbers/>
      <w:spacing w:lineRule="exact" w:line="220" w:before="0" w:after="740"/>
    </w:pPr>
    <w:rPr>
      <w:b/>
      <w:sz w:val="22"/>
    </w:rPr>
  </w:style>
  <w:style w:type="paragraph" w:styleId="Example" w:customStyle="1">
    <w:name w:val="Example"/>
    <w:basedOn w:val="Normal"/>
    <w:next w:val="Normal"/>
    <w:qFormat/>
    <w:pPr>
      <w:tabs>
        <w:tab w:val="clear" w:pos="403"/>
        <w:tab w:val="left" w:pos="1360" w:leader="none"/>
      </w:tabs>
      <w:spacing w:lineRule="atLeast" w:line="210"/>
    </w:pPr>
    <w:rPr>
      <w:sz w:val="18"/>
    </w:rPr>
  </w:style>
  <w:style w:type="paragraph" w:styleId="Figurefootnote" w:customStyle="1">
    <w:name w:val="Figure footnote"/>
    <w:basedOn w:val="Normal"/>
    <w:qFormat/>
    <w:pPr>
      <w:keepNext w:val="true"/>
      <w:tabs>
        <w:tab w:val="clear" w:pos="403"/>
        <w:tab w:val="left" w:pos="340" w:leader="none"/>
      </w:tabs>
      <w:spacing w:lineRule="atLeast" w:line="210" w:before="0" w:after="60"/>
    </w:pPr>
    <w:rPr>
      <w:sz w:val="18"/>
    </w:rPr>
  </w:style>
  <w:style w:type="paragraph" w:styleId="Figuretitle" w:customStyle="1">
    <w:name w:val="Figure title"/>
    <w:basedOn w:val="Normal"/>
    <w:next w:val="Normal"/>
    <w:qFormat/>
    <w:pPr>
      <w:suppressAutoHyphens w:val="true"/>
      <w:spacing w:before="220" w:after="220"/>
      <w:jc w:val="center"/>
    </w:pPr>
    <w:rPr>
      <w:b/>
    </w:rPr>
  </w:style>
  <w:style w:type="paragraph" w:styleId="Foreword" w:customStyle="1">
    <w:name w:val="Foreword"/>
    <w:basedOn w:val="Normal"/>
    <w:next w:val="Normal"/>
    <w:qFormat/>
    <w:pPr/>
    <w:rPr>
      <w:color w:val="0000FF"/>
    </w:rPr>
  </w:style>
  <w:style w:type="paragraph" w:styleId="Formula" w:customStyle="1">
    <w:name w:val="Formula"/>
    <w:basedOn w:val="Normal"/>
    <w:next w:val="Normal"/>
    <w:qFormat/>
    <w:pPr>
      <w:tabs>
        <w:tab w:val="clear" w:pos="403"/>
        <w:tab w:val="right" w:pos="9752" w:leader="none"/>
      </w:tabs>
      <w:spacing w:before="0" w:after="220"/>
      <w:ind w:left="403" w:hanging="0"/>
      <w:jc w:val="left"/>
    </w:pPr>
    <w:rPr/>
  </w:style>
  <w:style w:type="paragraph" w:styleId="Index1">
    <w:name w:val="index 1"/>
    <w:basedOn w:val="Normal"/>
    <w:semiHidden/>
    <w:qFormat/>
    <w:pPr>
      <w:spacing w:lineRule="atLeast" w:line="210" w:before="0" w:after="0"/>
      <w:ind w:left="340" w:hanging="340"/>
      <w:jc w:val="left"/>
    </w:pPr>
    <w:rPr>
      <w:b/>
      <w:sz w:val="18"/>
    </w:rPr>
  </w:style>
  <w:style w:type="paragraph" w:styleId="Introduction" w:customStyle="1">
    <w:name w:val="Introduction"/>
    <w:basedOn w:val="Normal"/>
    <w:next w:val="Normal"/>
    <w:qFormat/>
    <w:pPr>
      <w:keepNext w:val="true"/>
      <w:pageBreakBefore/>
      <w:tabs>
        <w:tab w:val="clear" w:pos="403"/>
        <w:tab w:val="left" w:pos="400" w:leader="none"/>
      </w:tabs>
      <w:suppressAutoHyphens w:val="true"/>
      <w:spacing w:lineRule="exact" w:line="310" w:before="960" w:after="310"/>
      <w:jc w:val="left"/>
    </w:pPr>
    <w:rPr>
      <w:b/>
      <w:sz w:val="28"/>
    </w:rPr>
  </w:style>
  <w:style w:type="paragraph" w:styleId="ListNumber">
    <w:name w:val="List Number"/>
    <w:basedOn w:val="Normal"/>
    <w:qFormat/>
    <w:pPr>
      <w:tabs>
        <w:tab w:val="clear" w:pos="403"/>
        <w:tab w:val="left" w:pos="400" w:leader="none"/>
      </w:tabs>
      <w:ind w:left="400" w:hanging="400"/>
    </w:pPr>
    <w:rPr/>
  </w:style>
  <w:style w:type="paragraph" w:styleId="ListNumber2">
    <w:name w:val="List Number 2"/>
    <w:basedOn w:val="Normal"/>
    <w:qFormat/>
    <w:pPr>
      <w:tabs>
        <w:tab w:val="clear" w:pos="403"/>
        <w:tab w:val="left" w:pos="800" w:leader="none"/>
      </w:tabs>
      <w:ind w:left="800" w:hanging="400"/>
    </w:pPr>
    <w:rPr/>
  </w:style>
  <w:style w:type="paragraph" w:styleId="ListNumber3">
    <w:name w:val="List Number 3"/>
    <w:basedOn w:val="Normal"/>
    <w:qFormat/>
    <w:pPr>
      <w:tabs>
        <w:tab w:val="clear" w:pos="403"/>
        <w:tab w:val="left" w:pos="1200" w:leader="none"/>
      </w:tabs>
      <w:ind w:left="1200" w:hanging="400"/>
    </w:pPr>
    <w:rPr/>
  </w:style>
  <w:style w:type="paragraph" w:styleId="ListNumber4">
    <w:name w:val="List Number 4"/>
    <w:basedOn w:val="Normal"/>
    <w:qFormat/>
    <w:pPr>
      <w:tabs>
        <w:tab w:val="clear" w:pos="403"/>
        <w:tab w:val="left" w:pos="1600" w:leader="none"/>
      </w:tabs>
      <w:ind w:left="1600" w:hanging="400"/>
    </w:pPr>
    <w:rPr/>
  </w:style>
  <w:style w:type="paragraph" w:styleId="ListContinue">
    <w:name w:val="List Continue"/>
    <w:basedOn w:val="Normal"/>
    <w:qFormat/>
    <w:pPr>
      <w:tabs>
        <w:tab w:val="clear" w:pos="403"/>
        <w:tab w:val="left" w:pos="400" w:leader="none"/>
      </w:tabs>
      <w:ind w:left="400" w:hanging="400"/>
    </w:pPr>
    <w:rPr/>
  </w:style>
  <w:style w:type="paragraph" w:styleId="ListContinue2">
    <w:name w:val="List Continue 2"/>
    <w:basedOn w:val="ListContinue"/>
    <w:qFormat/>
    <w:pPr>
      <w:tabs>
        <w:tab w:val="clear" w:pos="400"/>
        <w:tab w:val="left" w:pos="800" w:leader="none"/>
      </w:tabs>
      <w:ind w:left="800" w:hanging="400"/>
    </w:pPr>
    <w:rPr/>
  </w:style>
  <w:style w:type="paragraph" w:styleId="ListContinue3">
    <w:name w:val="List Continue 3"/>
    <w:basedOn w:val="ListContinue"/>
    <w:qFormat/>
    <w:pPr>
      <w:tabs>
        <w:tab w:val="clear" w:pos="400"/>
        <w:tab w:val="left" w:pos="1200" w:leader="none"/>
      </w:tabs>
      <w:ind w:left="1200" w:hanging="400"/>
    </w:pPr>
    <w:rPr/>
  </w:style>
  <w:style w:type="paragraph" w:styleId="ListContinue4">
    <w:name w:val="List Continue 4"/>
    <w:basedOn w:val="ListContinue"/>
    <w:qFormat/>
    <w:pPr>
      <w:tabs>
        <w:tab w:val="clear" w:pos="400"/>
        <w:tab w:val="left" w:pos="1600" w:leader="none"/>
      </w:tabs>
      <w:ind w:left="1600" w:hanging="400"/>
    </w:pPr>
    <w:rPr/>
  </w:style>
  <w:style w:type="paragraph" w:styleId="Note" w:customStyle="1">
    <w:name w:val="Note"/>
    <w:basedOn w:val="Normal"/>
    <w:next w:val="Normal"/>
    <w:qFormat/>
    <w:pPr>
      <w:tabs>
        <w:tab w:val="clear" w:pos="403"/>
        <w:tab w:val="left" w:pos="960" w:leader="none"/>
      </w:tabs>
      <w:spacing w:lineRule="atLeast" w:line="210"/>
    </w:pPr>
    <w:rPr>
      <w:sz w:val="18"/>
    </w:rPr>
  </w:style>
  <w:style w:type="paragraph" w:styleId="Footnote">
    <w:name w:val="Footnote Text"/>
    <w:basedOn w:val="Normal"/>
    <w:semiHidden/>
    <w:pPr>
      <w:tabs>
        <w:tab w:val="clear" w:pos="403"/>
        <w:tab w:val="left" w:pos="340" w:leader="none"/>
      </w:tabs>
      <w:spacing w:lineRule="atLeast" w:line="210" w:before="0" w:after="120"/>
    </w:pPr>
    <w:rPr>
      <w:sz w:val="18"/>
    </w:rPr>
  </w:style>
  <w:style w:type="paragraph" w:styleId="P2" w:customStyle="1">
    <w:name w:val="p2"/>
    <w:basedOn w:val="Normal"/>
    <w:next w:val="Normal"/>
    <w:qFormat/>
    <w:pPr>
      <w:tabs>
        <w:tab w:val="clear" w:pos="403"/>
        <w:tab w:val="left" w:pos="560" w:leader="none"/>
      </w:tabs>
    </w:pPr>
    <w:rPr/>
  </w:style>
  <w:style w:type="paragraph" w:styleId="P3" w:customStyle="1">
    <w:name w:val="p3"/>
    <w:basedOn w:val="Normal"/>
    <w:next w:val="Normal"/>
    <w:qFormat/>
    <w:pPr>
      <w:tabs>
        <w:tab w:val="clear" w:pos="403"/>
        <w:tab w:val="left" w:pos="720" w:leader="none"/>
      </w:tabs>
    </w:pPr>
    <w:rPr/>
  </w:style>
  <w:style w:type="paragraph" w:styleId="P4" w:customStyle="1">
    <w:name w:val="p4"/>
    <w:basedOn w:val="Normal"/>
    <w:next w:val="Normal"/>
    <w:qFormat/>
    <w:pPr>
      <w:tabs>
        <w:tab w:val="clear" w:pos="403"/>
        <w:tab w:val="left" w:pos="1100" w:leader="none"/>
      </w:tabs>
    </w:pPr>
    <w:rPr/>
  </w:style>
  <w:style w:type="paragraph" w:styleId="P5" w:customStyle="1">
    <w:name w:val="p5"/>
    <w:basedOn w:val="Normal"/>
    <w:next w:val="Normal"/>
    <w:qFormat/>
    <w:pPr>
      <w:tabs>
        <w:tab w:val="clear" w:pos="403"/>
        <w:tab w:val="left" w:pos="1100" w:leader="none"/>
      </w:tabs>
    </w:pPr>
    <w:rPr/>
  </w:style>
  <w:style w:type="paragraph" w:styleId="P6" w:customStyle="1">
    <w:name w:val="p6"/>
    <w:basedOn w:val="Normal"/>
    <w:next w:val="Normal"/>
    <w:qFormat/>
    <w:pPr>
      <w:tabs>
        <w:tab w:val="clear" w:pos="403"/>
        <w:tab w:val="left" w:pos="1440" w:leader="none"/>
      </w:tabs>
    </w:pPr>
    <w:rPr/>
  </w:style>
  <w:style w:type="paragraph" w:styleId="Footer">
    <w:name w:val="Footer"/>
    <w:basedOn w:val="Normal"/>
    <w:pPr>
      <w:suppressLineNumbers/>
      <w:spacing w:lineRule="exact" w:line="220" w:before="0" w:after="0"/>
    </w:pPr>
    <w:rPr/>
  </w:style>
  <w:style w:type="paragraph" w:styleId="RefNorm" w:customStyle="1">
    <w:name w:val="RefNorm"/>
    <w:basedOn w:val="Normal"/>
    <w:next w:val="Normal"/>
    <w:qFormat/>
    <w:pPr/>
    <w:rPr/>
  </w:style>
  <w:style w:type="paragraph" w:styleId="Special" w:customStyle="1">
    <w:name w:val="Special"/>
    <w:basedOn w:val="Normal"/>
    <w:next w:val="Normal"/>
    <w:qFormat/>
    <w:pPr/>
    <w:rPr/>
  </w:style>
  <w:style w:type="paragraph" w:styleId="Tablefootnote" w:customStyle="1">
    <w:name w:val="Table footnote"/>
    <w:basedOn w:val="Normal"/>
    <w:qFormat/>
    <w:pPr>
      <w:tabs>
        <w:tab w:val="clear" w:pos="403"/>
        <w:tab w:val="left" w:pos="340" w:leader="none"/>
      </w:tabs>
      <w:spacing w:lineRule="atLeast" w:line="190" w:before="60" w:after="60"/>
    </w:pPr>
    <w:rPr>
      <w:sz w:val="16"/>
    </w:rPr>
  </w:style>
  <w:style w:type="paragraph" w:styleId="Tabletitle" w:customStyle="1">
    <w:name w:val="Table title"/>
    <w:basedOn w:val="Normal"/>
    <w:next w:val="Normal"/>
    <w:qFormat/>
    <w:pPr>
      <w:keepNext w:val="true"/>
      <w:suppressAutoHyphens w:val="true"/>
      <w:spacing w:lineRule="exact" w:line="230" w:before="120" w:after="120"/>
      <w:jc w:val="center"/>
    </w:pPr>
    <w:rPr>
      <w:b/>
    </w:rPr>
  </w:style>
  <w:style w:type="paragraph" w:styleId="Terms" w:customStyle="1">
    <w:name w:val="Term(s)"/>
    <w:basedOn w:val="Normal"/>
    <w:next w:val="Definition"/>
    <w:qFormat/>
    <w:pPr>
      <w:keepNext w:val="true"/>
      <w:suppressAutoHyphens w:val="true"/>
      <w:spacing w:before="0" w:after="0"/>
      <w:jc w:val="left"/>
    </w:pPr>
    <w:rPr>
      <w:b/>
    </w:rPr>
  </w:style>
  <w:style w:type="paragraph" w:styleId="TermNum" w:customStyle="1">
    <w:name w:val="TermNum"/>
    <w:basedOn w:val="Normal"/>
    <w:next w:val="Terms"/>
    <w:qFormat/>
    <w:pPr>
      <w:keepNext w:val="true"/>
      <w:spacing w:before="0" w:after="0"/>
    </w:pPr>
    <w:rPr>
      <w:b/>
    </w:rPr>
  </w:style>
  <w:style w:type="paragraph" w:styleId="Indexheading">
    <w:name w:val="index heading"/>
    <w:basedOn w:val="Normal"/>
    <w:next w:val="Index1"/>
    <w:semiHidden/>
    <w:qFormat/>
    <w:pPr>
      <w:keepNext w:val="true"/>
      <w:spacing w:before="480" w:after="210"/>
      <w:jc w:val="center"/>
    </w:pPr>
    <w:rPr/>
  </w:style>
  <w:style w:type="paragraph" w:styleId="Contents1">
    <w:name w:val="TOC 1"/>
    <w:basedOn w:val="Normal"/>
    <w:next w:val="Normal"/>
    <w:uiPriority w:val="39"/>
    <w:pPr>
      <w:tabs>
        <w:tab w:val="clear" w:pos="403"/>
        <w:tab w:val="left" w:pos="720" w:leader="none"/>
        <w:tab w:val="right" w:pos="9752" w:leader="dot"/>
      </w:tabs>
      <w:suppressAutoHyphens w:val="true"/>
      <w:spacing w:before="120" w:after="0"/>
      <w:ind w:left="720" w:right="500" w:hanging="720"/>
      <w:jc w:val="left"/>
    </w:pPr>
    <w:rPr>
      <w:b/>
    </w:rPr>
  </w:style>
  <w:style w:type="paragraph" w:styleId="Contents2">
    <w:name w:val="TOC 2"/>
    <w:basedOn w:val="Contents1"/>
    <w:next w:val="Normal"/>
    <w:uiPriority w:val="39"/>
    <w:pPr>
      <w:spacing w:before="0" w:after="0"/>
    </w:pPr>
    <w:rPr/>
  </w:style>
  <w:style w:type="paragraph" w:styleId="Contents3">
    <w:name w:val="TOC 3"/>
    <w:basedOn w:val="Contents2"/>
    <w:next w:val="Normal"/>
    <w:uiPriority w:val="39"/>
    <w:pPr/>
    <w:rPr/>
  </w:style>
  <w:style w:type="paragraph" w:styleId="Contents4">
    <w:name w:val="TOC 4"/>
    <w:basedOn w:val="Contents2"/>
    <w:next w:val="Normal"/>
    <w:semiHidden/>
    <w:pPr>
      <w:tabs>
        <w:tab w:val="clear" w:pos="720"/>
        <w:tab w:val="left" w:pos="1140" w:leader="none"/>
        <w:tab w:val="right" w:pos="9752" w:leader="dot"/>
      </w:tabs>
      <w:ind w:left="1140" w:right="500" w:hanging="1140"/>
    </w:pPr>
    <w:rPr/>
  </w:style>
  <w:style w:type="paragraph" w:styleId="Contents5">
    <w:name w:val="TOC 5"/>
    <w:basedOn w:val="Contents4"/>
    <w:next w:val="Normal"/>
    <w:semiHidden/>
    <w:pPr/>
    <w:rPr/>
  </w:style>
  <w:style w:type="paragraph" w:styleId="Contents6">
    <w:name w:val="TOC 6"/>
    <w:basedOn w:val="Contents4"/>
    <w:next w:val="Normal"/>
    <w:semiHidden/>
    <w:pPr>
      <w:tabs>
        <w:tab w:val="clear" w:pos="1140"/>
        <w:tab w:val="left" w:pos="1440" w:leader="none"/>
        <w:tab w:val="right" w:pos="9752" w:leader="dot"/>
      </w:tabs>
      <w:ind w:left="1440" w:right="500" w:hanging="1440"/>
    </w:pPr>
    <w:rPr/>
  </w:style>
  <w:style w:type="paragraph" w:styleId="Contents9">
    <w:name w:val="TOC 9"/>
    <w:basedOn w:val="Contents1"/>
    <w:next w:val="Normal"/>
    <w:semiHidden/>
    <w:pPr>
      <w:tabs>
        <w:tab w:val="clear" w:pos="720"/>
        <w:tab w:val="right" w:pos="9752" w:leader="dot"/>
      </w:tabs>
      <w:ind w:left="0" w:right="500" w:hanging="0"/>
    </w:pPr>
    <w:rPr/>
  </w:style>
  <w:style w:type="paragraph" w:styleId="ZzBiblio" w:customStyle="1">
    <w:name w:val="zzBiblio"/>
    <w:basedOn w:val="Normal"/>
    <w:next w:val="Bibliography1"/>
    <w:qFormat/>
    <w:pPr>
      <w:pageBreakBefore/>
      <w:spacing w:lineRule="exact" w:line="310" w:before="0" w:after="760"/>
      <w:jc w:val="center"/>
    </w:pPr>
    <w:rPr>
      <w:b/>
      <w:sz w:val="28"/>
    </w:rPr>
  </w:style>
  <w:style w:type="paragraph" w:styleId="ZzContents" w:customStyle="1">
    <w:name w:val="zzContents"/>
    <w:basedOn w:val="Introduction"/>
    <w:next w:val="Contents1"/>
    <w:qFormat/>
    <w:pPr/>
    <w:rPr/>
  </w:style>
  <w:style w:type="paragraph" w:styleId="ZzCopyright" w:customStyle="1">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403"/>
        <w:tab w:val="left" w:pos="514" w:leader="none"/>
        <w:tab w:val="left" w:pos="9623" w:leader="none"/>
      </w:tabs>
      <w:ind w:left="284" w:right="284" w:hanging="0"/>
    </w:pPr>
    <w:rPr>
      <w:color w:val="0000FF"/>
    </w:rPr>
  </w:style>
  <w:style w:type="paragraph" w:styleId="ZzCover" w:customStyle="1">
    <w:name w:val="zzCover"/>
    <w:basedOn w:val="Normal"/>
    <w:qFormat/>
    <w:pPr>
      <w:spacing w:before="0" w:after="220"/>
      <w:jc w:val="right"/>
    </w:pPr>
    <w:rPr>
      <w:b/>
      <w:color w:val="000000"/>
      <w:sz w:val="24"/>
    </w:rPr>
  </w:style>
  <w:style w:type="paragraph" w:styleId="ZzForeword" w:customStyle="1">
    <w:name w:val="zzForeword"/>
    <w:basedOn w:val="Introduction"/>
    <w:next w:val="Normal"/>
    <w:qFormat/>
    <w:pPr>
      <w:tabs>
        <w:tab w:val="clear" w:pos="400"/>
      </w:tabs>
    </w:pPr>
    <w:rPr>
      <w:color w:val="0000FF"/>
    </w:rPr>
  </w:style>
  <w:style w:type="paragraph" w:styleId="ZzHelp" w:customStyle="1">
    <w:name w:val="zzHelp"/>
    <w:basedOn w:val="Normal"/>
    <w:qFormat/>
    <w:pPr/>
    <w:rPr>
      <w:color w:val="008000"/>
    </w:rPr>
  </w:style>
  <w:style w:type="paragraph" w:styleId="ZzIndex" w:customStyle="1">
    <w:name w:val="zzIndex"/>
    <w:basedOn w:val="ZzBiblio"/>
    <w:next w:val="Indexheading"/>
    <w:qFormat/>
    <w:pPr>
      <w:spacing w:lineRule="exact" w:line="310"/>
    </w:pPr>
    <w:rPr/>
  </w:style>
  <w:style w:type="paragraph" w:styleId="ZzSTDTitle" w:customStyle="1">
    <w:name w:val="zzSTDTitle"/>
    <w:basedOn w:val="Normal"/>
    <w:next w:val="Normal"/>
    <w:qFormat/>
    <w:pPr>
      <w:suppressAutoHyphens w:val="true"/>
      <w:spacing w:lineRule="exact" w:line="350" w:before="400" w:after="760"/>
      <w:jc w:val="left"/>
    </w:pPr>
    <w:rPr>
      <w:b/>
      <w:color w:val="0000FF"/>
      <w:sz w:val="32"/>
    </w:rPr>
  </w:style>
  <w:style w:type="paragraph" w:styleId="BodyText4" w:customStyle="1">
    <w:name w:val="Body Text 4"/>
    <w:basedOn w:val="Normal"/>
    <w:qFormat/>
    <w:pPr>
      <w:spacing w:before="60" w:after="60"/>
    </w:pPr>
    <w:rPr/>
  </w:style>
  <w:style w:type="paragraph" w:styleId="Dl" w:customStyle="1">
    <w:name w:val="dl"/>
    <w:basedOn w:val="Normal"/>
    <w:qFormat/>
    <w:pPr>
      <w:ind w:left="800" w:hanging="400"/>
    </w:pPr>
    <w:rPr/>
  </w:style>
  <w:style w:type="paragraph" w:styleId="Tabletext9" w:customStyle="1">
    <w:name w:val="Table text (9)"/>
    <w:basedOn w:val="Normal"/>
    <w:qFormat/>
    <w:pPr>
      <w:spacing w:lineRule="atLeast" w:line="210" w:before="60" w:after="60"/>
    </w:pPr>
    <w:rPr>
      <w:sz w:val="18"/>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Tabletext8" w:customStyle="1">
    <w:name w:val="Table text (8)"/>
    <w:basedOn w:val="Tabletext9"/>
    <w:qFormat/>
    <w:pPr>
      <w:spacing w:lineRule="atLeast" w:line="190"/>
    </w:pPr>
    <w:rPr>
      <w:sz w:val="16"/>
    </w:rPr>
  </w:style>
  <w:style w:type="paragraph" w:styleId="Tabletext7" w:customStyle="1">
    <w:name w:val="Table text (7)"/>
    <w:basedOn w:val="Tabletext9"/>
    <w:qFormat/>
    <w:pPr>
      <w:spacing w:lineRule="atLeast" w:line="170"/>
    </w:pPr>
    <w:rPr>
      <w:sz w:val="14"/>
    </w:rPr>
  </w:style>
  <w:style w:type="paragraph" w:styleId="Tabletext10" w:customStyle="1">
    <w:name w:val="Table text (10)"/>
    <w:basedOn w:val="Tabletext9"/>
    <w:qFormat/>
    <w:pPr>
      <w:spacing w:lineRule="atLeast" w:line="230"/>
    </w:pPr>
    <w:rPr>
      <w:sz w:val="20"/>
    </w:rPr>
  </w:style>
  <w:style w:type="paragraph" w:styleId="ListBullet">
    <w:name w:val="List Bullet"/>
    <w:basedOn w:val="Normal"/>
    <w:autoRedefine/>
    <w:qFormat/>
    <w:pPr>
      <w:numPr>
        <w:ilvl w:val="0"/>
        <w:numId w:val="2"/>
      </w:numPr>
    </w:pPr>
    <w:rPr>
      <w:lang w:val="en-US"/>
    </w:rPr>
  </w:style>
  <w:style w:type="paragraph" w:styleId="CompanyName" w:customStyle="1">
    <w:name w:val="Company Name"/>
    <w:basedOn w:val="Normal"/>
    <w:qFormat/>
    <w:pPr>
      <w:keepLines/>
      <w:pBdr>
        <w:top w:val="single" w:sz="6" w:space="9" w:color="000000"/>
        <w:left w:val="single" w:sz="6" w:space="9" w:color="000000"/>
        <w:bottom w:val="single" w:sz="6" w:space="9" w:color="000000"/>
        <w:right w:val="single" w:sz="6" w:space="9" w:color="000000"/>
      </w:pBdr>
      <w:shd w:val="solid" w:color="auto" w:fill="auto"/>
      <w:spacing w:lineRule="exact" w:line="320" w:before="0" w:after="0"/>
      <w:jc w:val="left"/>
    </w:pPr>
    <w:rPr>
      <w:rFonts w:ascii="Bookman Old Style" w:hAnsi="Bookman Old Style"/>
      <w:spacing w:val="-15"/>
      <w:sz w:val="32"/>
      <w:vertAlign w:val="subscript"/>
      <w:lang w:val="en-US"/>
    </w:rPr>
  </w:style>
  <w:style w:type="paragraph" w:styleId="Caption1">
    <w:name w:val="caption"/>
    <w:basedOn w:val="Normal"/>
    <w:next w:val="Normal"/>
    <w:uiPriority w:val="35"/>
    <w:unhideWhenUsed/>
    <w:qFormat/>
    <w:rsid w:val="00974a54"/>
    <w:pPr>
      <w:spacing w:lineRule="auto" w:line="240" w:before="0" w:after="200"/>
    </w:pPr>
    <w:rPr>
      <w:rFonts w:ascii="Cambria" w:hAnsi="Cambria" w:eastAsia="MS Mincho"/>
      <w:i/>
      <w:iCs/>
      <w:color w:val="44546A"/>
      <w:sz w:val="18"/>
      <w:szCs w:val="18"/>
    </w:rPr>
  </w:style>
  <w:style w:type="paragraph" w:styleId="PlainText">
    <w:name w:val="Plain Text"/>
    <w:basedOn w:val="Normal"/>
    <w:link w:val="PlainTextChar"/>
    <w:qFormat/>
    <w:rsid w:val="00974a54"/>
    <w:pPr/>
    <w:rPr>
      <w:rFonts w:ascii="Courier New" w:hAnsi="Courier New" w:eastAsia="Batang"/>
      <w:lang w:val="en-US"/>
    </w:rPr>
  </w:style>
  <w:style w:type="paragraph" w:styleId="Annotationtext">
    <w:name w:val="annotation text"/>
    <w:basedOn w:val="Normal"/>
    <w:link w:val="CommentTextChar"/>
    <w:uiPriority w:val="99"/>
    <w:unhideWhenUsed/>
    <w:qFormat/>
    <w:rsid w:val="004b6da4"/>
    <w:pPr>
      <w:spacing w:lineRule="auto" w:line="240"/>
    </w:pPr>
    <w:rPr>
      <w:rFonts w:ascii="Cambria" w:hAnsi="Cambria" w:eastAsia="MS Mincho"/>
    </w:rPr>
  </w:style>
  <w:style w:type="paragraph" w:styleId="BalloonText">
    <w:name w:val="Balloon Text"/>
    <w:basedOn w:val="Normal"/>
    <w:link w:val="BalloonTextChar"/>
    <w:qFormat/>
    <w:rsid w:val="002d243b"/>
    <w:pPr>
      <w:spacing w:lineRule="auto" w:line="240" w:before="0" w:after="0"/>
    </w:pPr>
    <w:rPr>
      <w:rFonts w:ascii="Segoe UI" w:hAnsi="Segoe UI" w:cs="Segoe UI"/>
      <w:sz w:val="18"/>
      <w:szCs w:val="18"/>
    </w:rPr>
  </w:style>
  <w:style w:type="paragraph" w:styleId="M157973489310073996m1697557021121570568m6286548408424830655m6275343591769685813m336094313850894757m3376259329865583134m3150224279505519948gmailm3924429187866987930gmailm7772067931183707901gmailterms" w:customStyle="1">
    <w:name w:val="m_157973489310073996m_1697557021121570568m_6286548408424830655m_6275343591769685813m_336094313850894757m_3376259329865583134m_3150224279505519948gmail-m_3924429187866987930gmail-m_7772067931183707901gmail-terms"/>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M157973489310073996m1697557021121570568m6286548408424830655m6275343591769685813m336094313850894757m3376259329865583134m3150224279505519948gmailm3924429187866987930gmailm7772067931183707901gmailmsoplaintext" w:customStyle="1">
    <w:name w:val="m_157973489310073996m_1697557021121570568m_6286548408424830655m_6275343591769685813m_336094313850894757m_3376259329865583134m_3150224279505519948gmail-m_3924429187866987930gmail-m_7772067931183707901gmail-msoplaintext"/>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NormalWeb">
    <w:name w:val="Normal (Web)"/>
    <w:basedOn w:val="Normal"/>
    <w:uiPriority w:val="99"/>
    <w:unhideWhenUsed/>
    <w:qFormat/>
    <w:rsid w:val="008624be"/>
    <w:pPr>
      <w:spacing w:lineRule="auto" w:line="240" w:beforeAutospacing="1" w:afterAutospacing="1"/>
      <w:jc w:val="left"/>
    </w:pPr>
    <w:rPr>
      <w:rFonts w:ascii="Times New Roman" w:hAnsi="Times New Roman"/>
      <w:sz w:val="24"/>
      <w:szCs w:val="24"/>
      <w:lang w:val="en-US"/>
    </w:rPr>
  </w:style>
  <w:style w:type="paragraph" w:styleId="ListParagraph">
    <w:name w:val="List Paragraph"/>
    <w:basedOn w:val="Normal"/>
    <w:uiPriority w:val="34"/>
    <w:qFormat/>
    <w:rsid w:val="005b3bef"/>
    <w:pPr>
      <w:spacing w:before="0" w:after="240"/>
      <w:ind w:left="720" w:hanging="0"/>
      <w:contextualSpacing/>
    </w:pPr>
    <w:rPr/>
  </w:style>
  <w:style w:type="paragraph" w:styleId="M5545858163960805588gmailmsolistparagraph" w:customStyle="1">
    <w:name w:val="m_-5545858163960805588gmail-msolistparagraph"/>
    <w:basedOn w:val="Normal"/>
    <w:qFormat/>
    <w:rsid w:val="00a96e94"/>
    <w:pPr>
      <w:spacing w:lineRule="auto" w:line="240" w:beforeAutospacing="1" w:afterAutospacing="1"/>
      <w:jc w:val="left"/>
    </w:pPr>
    <w:rPr>
      <w:rFonts w:ascii="Times New Roman" w:hAnsi="Times New Roman"/>
      <w:sz w:val="24"/>
      <w:szCs w:val="24"/>
      <w:lang w:val="en-US"/>
    </w:rPr>
  </w:style>
  <w:style w:type="paragraph" w:styleId="Annotationsubject">
    <w:name w:val="annotation subject"/>
    <w:basedOn w:val="Annotationtext"/>
    <w:next w:val="Annotationtext"/>
    <w:link w:val="CommentSubjectChar"/>
    <w:qFormat/>
    <w:rsid w:val="001634da"/>
    <w:pPr/>
    <w:rPr>
      <w:rFonts w:ascii="Arial" w:hAnsi="Arial" w:eastAsia="Times New Roman"/>
      <w:b/>
      <w:bCs/>
    </w:rPr>
  </w:style>
  <w:style w:type="paragraph" w:styleId="Default" w:customStyle="1">
    <w:name w:val="Default"/>
    <w:qFormat/>
    <w:rsid w:val="004406a8"/>
    <w:pPr>
      <w:widowControl/>
      <w:bidi w:val="0"/>
      <w:spacing w:before="0" w:after="0"/>
      <w:jc w:val="left"/>
    </w:pPr>
    <w:rPr>
      <w:rFonts w:ascii="Arial" w:hAnsi="Arial" w:eastAsia="Calibri" w:cs="Arial"/>
      <w:color w:val="000000"/>
      <w:kern w:val="0"/>
      <w:sz w:val="24"/>
      <w:szCs w:val="24"/>
      <w:lang w:val="en-US" w:eastAsia="en-US" w:bidi="ar-SA"/>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4406a8"/>
    <w:pPr>
      <w:keepLines/>
      <w:numPr>
        <w:ilvl w:val="0"/>
        <w:numId w:val="0"/>
      </w:numPr>
      <w:tabs>
        <w:tab w:val="clear" w:pos="400"/>
        <w:tab w:val="clear" w:pos="560"/>
      </w:tabs>
      <w:suppressAutoHyphens w:val="false"/>
      <w:spacing w:lineRule="auto" w:line="259" w:before="240" w:after="0"/>
      <w:outlineLvl w:val="9"/>
    </w:pPr>
    <w:rPr>
      <w:rFonts w:ascii="Calibri Light" w:hAnsi="Calibri Light" w:eastAsia="Times New Roman"/>
      <w:b w:val="false"/>
      <w:color w:val="2F5496"/>
      <w:sz w:val="32"/>
      <w:szCs w:val="32"/>
      <w:lang w:val="en-US"/>
    </w:rPr>
  </w:style>
  <w:style w:type="paragraph" w:styleId="Purpose" w:customStyle="1">
    <w:name w:val="purpose"/>
    <w:basedOn w:val="ZzCopyright"/>
    <w:qFormat/>
    <w:rsid w:val="007b68db"/>
    <w:pPr>
      <w:spacing w:lineRule="auto" w:line="240"/>
    </w:pPr>
    <w:rPr>
      <w:lang w:val="en-US"/>
    </w:rPr>
  </w:style>
  <w:style w:type="paragraph" w:styleId="Revision">
    <w:name w:val="Revision"/>
    <w:uiPriority w:val="99"/>
    <w:semiHidden/>
    <w:qFormat/>
    <w:rsid w:val="0047691b"/>
    <w:pPr>
      <w:widowControl/>
      <w:bidi w:val="0"/>
      <w:spacing w:before="0" w:after="0"/>
      <w:jc w:val="left"/>
    </w:pPr>
    <w:rPr>
      <w:rFonts w:ascii="Arial" w:hAnsi="Arial" w:eastAsia="Times New Roman" w:cs="Times New Roman"/>
      <w:color w:val="auto"/>
      <w:kern w:val="0"/>
      <w:sz w:val="20"/>
      <w:szCs w:val="20"/>
      <w:lang w:val="en-GB" w:eastAsia="en-US" w:bidi="ar-SA"/>
    </w:rPr>
  </w:style>
  <w:style w:type="paragraph" w:styleId="ISOChange" w:customStyle="1">
    <w:name w:val="ISO_Change"/>
    <w:basedOn w:val="Normal"/>
    <w:qFormat/>
    <w:rsid w:val="00da7c43"/>
    <w:pPr>
      <w:spacing w:lineRule="exact" w:line="210" w:before="210" w:after="0"/>
      <w:jc w:val="left"/>
    </w:pPr>
    <w:rPr>
      <w:sz w:val="18"/>
    </w:rPr>
  </w:style>
  <w:style w:type="paragraph" w:styleId="TableContents" w:customStyle="1">
    <w:name w:val="Table Contents"/>
    <w:basedOn w:val="Normal"/>
    <w:qFormat/>
    <w:rsid w:val="00e24700"/>
    <w:pPr>
      <w:widowControl w:val="false"/>
      <w:suppressLineNumbers/>
      <w:suppressAutoHyphens w:val="true"/>
      <w:spacing w:lineRule="auto" w:line="240" w:before="0" w:after="0"/>
      <w:jc w:val="left"/>
    </w:pPr>
    <w:rPr>
      <w:rFonts w:ascii="Liberation Serif" w:hAnsi="Liberation Serif" w:eastAsia="NSimSun" w:cs="Lucida Sans"/>
      <w:color w:val="000000"/>
      <w:kern w:val="2"/>
      <w:sz w:val="24"/>
      <w:szCs w:val="24"/>
      <w:lang w:val="en-US" w:eastAsia="zh-CN" w:bidi="hi-IN"/>
    </w:rPr>
  </w:style>
  <w:style w:type="paragraph" w:styleId="TableHeading" w:customStyle="1">
    <w:name w:val="Table Heading"/>
    <w:basedOn w:val="TableContents"/>
    <w:qFormat/>
    <w:rsid w:val="00e24700"/>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221fd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4a5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Accent11">
    <w:name w:val="Grid Table 1 Light - Accent 11"/>
    <w:basedOn w:val="TableNormal"/>
    <w:uiPriority w:val="46"/>
    <w:rsid w:val="00f733f8"/>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NCI-Semantic-Infrastructure/si-schemas/blob/main/metadata-SI/production/srro-production.owl" TargetMode="External"/><Relationship Id="rId5" Type="http://schemas.openxmlformats.org/officeDocument/2006/relationships/hyperlink" Target="https://github.com/NCI-Semantic-Infrastructure/si-schemas/tree/main/docs/metadata-si/srro tutorial exampl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NCI-Semantic-Infrastructure/si-schemas/blob/main/metadata-SI/production/srro-production.owl" TargetMode="External"/><Relationship Id="rId9" Type="http://schemas.openxmlformats.org/officeDocument/2006/relationships/hyperlink" Target="http://cbiit.nci.nih.gov/caDSR" TargetMode="External"/><Relationship Id="rId10" Type="http://schemas.openxmlformats.org/officeDocument/2006/relationships/hyperlink" Target="http://ncicb.nci.nih.gov/xml/owl/EVS/Thesarus.owl" TargetMode="External"/><Relationship Id="rId11" Type="http://schemas.openxmlformats.org/officeDocument/2006/relationships/hyperlink" Target="http://ncicb.nci.nih.gov/xml/owl/EVS/Thesarus.rdf" TargetMode="External"/><Relationship Id="rId12" Type="http://schemas.openxmlformats.org/officeDocument/2006/relationships/image" Target="media/image3.png"/><Relationship Id="rId13" Type="http://schemas.openxmlformats.org/officeDocument/2006/relationships/hyperlink" Target="http://ncicb.nci.nih.gov/srro_XXXXXXX"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w3.org/TR/sparql11-query/" TargetMode="External"/><Relationship Id="rId17" Type="http://schemas.openxmlformats.org/officeDocument/2006/relationships/hyperlink" Target="https://www.w3.org/TR/owl-features/" TargetMode="External"/><Relationship Id="rId18" Type="http://schemas.openxmlformats.org/officeDocument/2006/relationships/hyperlink" Target="https://www.w3.org/StyleSheets/TR/2016/README" TargetMode="External"/><Relationship Id="rId19" Type="http://schemas.openxmlformats.org/officeDocument/2006/relationships/hyperlink" Target="https://tex.stackexchange.com/questions/135921/how-can-i-write-specifications-following-the-w3c-specifications-format-in-latex" TargetMode="External"/><Relationship Id="rId20" Type="http://schemas.openxmlformats.org/officeDocument/2006/relationships/image" Target="media/image6.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8007-2538-3B48-826F-287C1D3B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92</TotalTime>
  <Application>LibreOffice/7.4.6.2$Windows_X86_64 LibreOffice_project/5b1f5509c2decdade7fda905e3e1429a67acd63d</Application>
  <AppVersion>15.0000</AppVersion>
  <Pages>19</Pages>
  <Words>5176</Words>
  <Characters>28828</Characters>
  <CharactersWithSpaces>33812</CharactersWithSpaces>
  <Paragraphs>286</Paragraphs>
  <Company>20944 Project Editor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2024-10-08T16:10:00Z</dcterms:created>
  <dc:creator>28138-1 Project Editor</dc:creator>
  <dc:description/>
  <dc:language>en-US</dc:language>
  <cp:lastModifiedBy/>
  <cp:lastPrinted>2018-08-12T16:05:00Z</cp:lastPrinted>
  <dcterms:modified xsi:type="dcterms:W3CDTF">2024-10-30T22:01:38Z</dcterms:modified>
  <cp:revision>23</cp:revision>
  <dc:subject>ISO/IEC JTC1 SC32 N1753, dated 2008-05-23</dc:subject>
  <dc:title>WD1 of ISO/IEC 28138-1 nformation technology — Ontologies — Top-Level Ontologies (TLO) — Part 1: Requirements</dc:title>
</cp:coreProperties>
</file>

<file path=docProps/custom.xml><?xml version="1.0" encoding="utf-8"?>
<Properties xmlns="http://schemas.openxmlformats.org/officeDocument/2006/custom-properties" xmlns:vt="http://schemas.openxmlformats.org/officeDocument/2006/docPropsVTypes"/>
</file>